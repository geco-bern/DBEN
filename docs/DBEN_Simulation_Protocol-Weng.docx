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eastAsia="Times New Roman" w:cs="Times New Roman"/>
          <w:lang w:val="en-GB" w:eastAsia="en-GB"/>
        </w:rPr>
      </w:pPr>
      <w:r>
        <w:rPr>
          <w:rFonts w:eastAsia="Times New Roman" w:cs="Arial" w:ascii="Arial" w:hAnsi="Arial"/>
          <w:b/>
          <w:bCs/>
          <w:color w:val="000000"/>
          <w:sz w:val="28"/>
          <w:szCs w:val="28"/>
          <w:lang w:val="en-GB" w:eastAsia="en-GB"/>
        </w:rPr>
        <w:t>Protocol for initial mortality benchmarking simulations</w:t>
      </w:r>
    </w:p>
    <w:p>
      <w:pPr>
        <w:pStyle w:val="Normal"/>
        <w:jc w:val="center"/>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V3.0, 01.11.22</w:t>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Aim</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To 1) evaluate an ensemble of demography models against observations of forest regrowth and stand structure. 2) assess the impact on disturbance rate increases on forest ecosystem carbon density.</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Story plan</w:t>
      </w:r>
    </w:p>
    <w:p>
      <w:pPr>
        <w:pStyle w:val="Normal"/>
        <w:numPr>
          <w:ilvl w:val="0"/>
          <w:numId w:val="1"/>
        </w:numPr>
        <w:textAlignment w:val="baseline"/>
        <w:rPr>
          <w:rFonts w:ascii="Arial" w:hAnsi="Arial" w:eastAsia="Times New Roman" w:cs="Arial"/>
          <w:color w:val="000000"/>
          <w:sz w:val="22"/>
          <w:szCs w:val="22"/>
          <w:lang w:val="en-GB" w:eastAsia="en-GB"/>
        </w:rPr>
      </w:pPr>
      <w:r>
        <w:rPr>
          <w:rFonts w:eastAsia="Times New Roman" w:cs="Arial" w:ascii="Arial" w:hAnsi="Arial"/>
          <w:color w:val="000000"/>
          <w:sz w:val="22"/>
          <w:szCs w:val="22"/>
          <w:lang w:val="en-GB" w:eastAsia="en-GB"/>
        </w:rPr>
        <w:t>Afforestation and carbon credit plantations. How can we assess resilience in the context of increasing disturbance frequencies but also increasing resources (CO2)?</w:t>
      </w:r>
    </w:p>
    <w:p>
      <w:pPr>
        <w:pStyle w:val="Normal"/>
        <w:numPr>
          <w:ilvl w:val="0"/>
          <w:numId w:val="1"/>
        </w:numPr>
        <w:textAlignment w:val="baseline"/>
        <w:rPr>
          <w:rFonts w:ascii="Arial" w:hAnsi="Arial" w:eastAsia="Times New Roman" w:cs="Arial"/>
          <w:color w:val="000000"/>
          <w:sz w:val="22"/>
          <w:szCs w:val="22"/>
          <w:lang w:val="en-GB" w:eastAsia="en-GB"/>
        </w:rPr>
      </w:pPr>
      <w:r>
        <w:rPr>
          <w:rFonts w:eastAsia="Times New Roman" w:cs="Arial" w:ascii="Arial" w:hAnsi="Arial"/>
          <w:color w:val="000000"/>
          <w:sz w:val="22"/>
          <w:szCs w:val="22"/>
          <w:lang w:val="en-GB" w:eastAsia="en-GB"/>
        </w:rPr>
        <w:t>In 3 different biomes, what level of increase in disturbance rate would lead to the replacement of a forest? And how would higher [CO2] ameliorate disturbance competition?</w:t>
      </w:r>
    </w:p>
    <w:p>
      <w:pPr>
        <w:pStyle w:val="Normal"/>
        <w:numPr>
          <w:ilvl w:val="0"/>
          <w:numId w:val="1"/>
        </w:numPr>
        <w:textAlignment w:val="baseline"/>
        <w:rPr>
          <w:rFonts w:ascii="Arial" w:hAnsi="Arial" w:eastAsia="Times New Roman" w:cs="Arial"/>
          <w:color w:val="000000"/>
          <w:sz w:val="22"/>
          <w:szCs w:val="22"/>
          <w:lang w:val="en-GB" w:eastAsia="en-GB"/>
        </w:rPr>
      </w:pPr>
      <w:r>
        <w:rPr>
          <w:rFonts w:eastAsia="Times New Roman" w:cs="Arial" w:ascii="Arial" w:hAnsi="Arial"/>
          <w:color w:val="000000"/>
          <w:sz w:val="22"/>
          <w:szCs w:val="22"/>
          <w:lang w:val="en-GB" w:eastAsia="en-GB"/>
        </w:rPr>
        <w:t>This is the first time an ensemble of demography models has been evaluated against observations. They allow us to explicitly capture the process of growth after planting and of mortality.</w:t>
      </w:r>
    </w:p>
    <w:p>
      <w:pPr>
        <w:pStyle w:val="Normal"/>
        <w:numPr>
          <w:ilvl w:val="0"/>
          <w:numId w:val="1"/>
        </w:numPr>
        <w:textAlignment w:val="baseline"/>
        <w:rPr>
          <w:rFonts w:ascii="Arial" w:hAnsi="Arial" w:eastAsia="Times New Roman" w:cs="Arial"/>
          <w:color w:val="000000"/>
          <w:sz w:val="22"/>
          <w:szCs w:val="22"/>
          <w:lang w:val="en-GB" w:eastAsia="en-GB"/>
        </w:rPr>
      </w:pPr>
      <w:r>
        <w:rPr>
          <w:rFonts w:eastAsia="Times New Roman" w:cs="Arial" w:ascii="Arial" w:hAnsi="Arial"/>
          <w:color w:val="000000"/>
          <w:sz w:val="22"/>
          <w:szCs w:val="22"/>
          <w:lang w:val="en-GB" w:eastAsia="en-GB"/>
        </w:rPr>
        <w:t>We show how key climate-related forest variables change over the course of regrowth (Biomass, roughness, albedo)</w:t>
        <w:br/>
        <w:t xml:space="preserve">(for diagnostic purposes also </w:t>
      </w:r>
      <w:commentRangeStart w:id="0"/>
      <w:r>
        <w:rPr>
          <w:rFonts w:eastAsia="Times New Roman" w:cs="Arial" w:ascii="Arial" w:hAnsi="Arial"/>
          <w:color w:val="000000"/>
          <w:sz w:val="22"/>
          <w:szCs w:val="22"/>
          <w:lang w:val="en-GB" w:eastAsia="en-GB"/>
        </w:rPr>
        <w:t>woody productivity and mortality</w:t>
      </w:r>
      <w:r>
        <w:rPr>
          <w:rFonts w:eastAsia="Times New Roman" w:cs="Arial" w:ascii="Arial" w:hAnsi="Arial"/>
          <w:color w:val="000000"/>
          <w:sz w:val="22"/>
          <w:szCs w:val="22"/>
          <w:lang w:val="en-GB" w:eastAsia="en-GB"/>
        </w:rPr>
      </w:r>
      <w:commentRangeEnd w:id="0"/>
      <w:r>
        <w:commentReference w:id="0"/>
      </w:r>
      <w:r>
        <w:rPr>
          <w:rFonts w:eastAsia="Times New Roman" w:cs="Arial" w:ascii="Arial" w:hAnsi="Arial"/>
          <w:color w:val="000000"/>
          <w:sz w:val="22"/>
          <w:szCs w:val="22"/>
          <w:lang w:val="en-GB" w:eastAsia="en-GB"/>
        </w:rPr>
        <w:t>?)</w:t>
      </w:r>
    </w:p>
    <w:p>
      <w:pPr>
        <w:pStyle w:val="Normal"/>
        <w:numPr>
          <w:ilvl w:val="0"/>
          <w:numId w:val="1"/>
        </w:numPr>
        <w:textAlignment w:val="baseline"/>
        <w:rPr>
          <w:rFonts w:ascii="Arial" w:hAnsi="Arial" w:eastAsia="Times New Roman" w:cs="Arial"/>
          <w:color w:val="000000"/>
          <w:sz w:val="22"/>
          <w:szCs w:val="22"/>
          <w:lang w:val="en-GB" w:eastAsia="en-GB"/>
        </w:rPr>
      </w:pPr>
      <w:r>
        <w:rPr>
          <w:rFonts w:eastAsia="Times New Roman" w:cs="Arial" w:ascii="Arial" w:hAnsi="Arial"/>
          <w:color w:val="000000"/>
          <w:sz w:val="22"/>
          <w:szCs w:val="22"/>
          <w:lang w:val="en-GB" w:eastAsia="en-GB"/>
        </w:rPr>
        <w:t>We evaluate biomass against regrowth data and old-growth data for 3 regions (sites).</w:t>
      </w:r>
    </w:p>
    <w:p>
      <w:pPr>
        <w:pStyle w:val="Normal"/>
        <w:numPr>
          <w:ilvl w:val="0"/>
          <w:numId w:val="1"/>
        </w:numPr>
        <w:textAlignment w:val="baseline"/>
        <w:rPr>
          <w:rFonts w:ascii="Arial" w:hAnsi="Arial" w:eastAsia="Times New Roman" w:cs="Arial"/>
          <w:color w:val="000000"/>
          <w:sz w:val="22"/>
          <w:szCs w:val="22"/>
          <w:lang w:val="en-GB" w:eastAsia="en-GB"/>
        </w:rPr>
      </w:pPr>
      <w:r>
        <w:rPr>
          <w:rFonts w:eastAsia="Times New Roman" w:cs="Arial" w:ascii="Arial" w:hAnsi="Arial"/>
          <w:color w:val="000000"/>
          <w:sz w:val="22"/>
          <w:szCs w:val="22"/>
          <w:lang w:val="en-GB" w:eastAsia="en-GB"/>
        </w:rPr>
        <w:t>We examine whether the models capture well known aspects of stand size structure (self-thinning)</w:t>
      </w:r>
    </w:p>
    <w:p>
      <w:pPr>
        <w:pStyle w:val="Normal"/>
        <w:numPr>
          <w:ilvl w:val="0"/>
          <w:numId w:val="1"/>
        </w:numPr>
        <w:textAlignment w:val="baseline"/>
        <w:rPr>
          <w:rFonts w:ascii="Arial" w:hAnsi="Arial" w:eastAsia="Times New Roman" w:cs="Arial"/>
          <w:color w:val="000000"/>
          <w:sz w:val="22"/>
          <w:szCs w:val="22"/>
          <w:lang w:val="en-GB" w:eastAsia="en-GB"/>
        </w:rPr>
      </w:pPr>
      <w:r>
        <w:rPr>
          <w:rFonts w:eastAsia="Times New Roman" w:cs="Arial" w:ascii="Arial" w:hAnsi="Arial"/>
          <w:color w:val="000000"/>
          <w:sz w:val="22"/>
          <w:szCs w:val="22"/>
          <w:lang w:val="en-GB" w:eastAsia="en-GB"/>
        </w:rPr>
        <w:t xml:space="preserve">We test whether the change in disturbance rates alter the balance / </w:t>
      </w:r>
      <w:commentRangeStart w:id="1"/>
      <w:r>
        <w:rPr>
          <w:rFonts w:eastAsia="Times New Roman" w:cs="Arial" w:ascii="Arial" w:hAnsi="Arial"/>
          <w:color w:val="000000"/>
          <w:sz w:val="22"/>
          <w:szCs w:val="22"/>
          <w:lang w:val="en-GB" w:eastAsia="en-GB"/>
        </w:rPr>
        <w:t xml:space="preserve">coexistence of PFTs </w:t>
      </w:r>
      <w:r>
        <w:rPr>
          <w:rFonts w:eastAsia="Times New Roman" w:cs="Arial" w:ascii="Arial" w:hAnsi="Arial"/>
          <w:color w:val="000000"/>
          <w:sz w:val="22"/>
          <w:szCs w:val="22"/>
          <w:lang w:val="en-GB" w:eastAsia="en-GB"/>
        </w:rPr>
      </w:r>
      <w:commentRangeEnd w:id="1"/>
      <w:r>
        <w:commentReference w:id="1"/>
      </w:r>
      <w:r>
        <w:rPr>
          <w:rFonts w:eastAsia="Times New Roman" w:cs="Arial" w:ascii="Arial" w:hAnsi="Arial"/>
          <w:color w:val="000000"/>
          <w:sz w:val="22"/>
          <w:szCs w:val="22"/>
          <w:lang w:val="en-GB" w:eastAsia="en-GB"/>
        </w:rPr>
        <w:t>(= lead to another kind of forest).</w:t>
      </w:r>
    </w:p>
    <w:p>
      <w:pPr>
        <w:pStyle w:val="Normal"/>
        <w:numPr>
          <w:ilvl w:val="0"/>
          <w:numId w:val="1"/>
        </w:numPr>
        <w:textAlignment w:val="baseline"/>
        <w:rPr>
          <w:rFonts w:ascii="Arial" w:hAnsi="Arial" w:eastAsia="Times New Roman" w:cs="Arial"/>
          <w:color w:val="000000"/>
          <w:sz w:val="22"/>
          <w:szCs w:val="22"/>
          <w:lang w:val="en-GB" w:eastAsia="en-GB"/>
        </w:rPr>
      </w:pPr>
      <w:r>
        <w:rPr>
          <w:rFonts w:eastAsia="Times New Roman" w:cs="Arial" w:ascii="Arial" w:hAnsi="Arial"/>
          <w:color w:val="000000"/>
          <w:sz w:val="22"/>
          <w:szCs w:val="22"/>
          <w:lang w:val="en-GB" w:eastAsia="en-GB"/>
        </w:rPr>
        <w:t>Implications…</w:t>
      </w:r>
    </w:p>
    <w:p>
      <w:pPr>
        <w:pStyle w:val="Normal"/>
        <w:spacing w:before="0" w:after="240"/>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Simulation setup</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If your</w:t>
      </w:r>
      <w:r>
        <w:rPr>
          <w:rFonts w:eastAsia="Times New Roman" w:cs="Arial" w:ascii="Arial" w:hAnsi="Arial"/>
          <w:color w:val="000000"/>
          <w:sz w:val="22"/>
          <w:szCs w:val="22"/>
          <w:shd w:fill="auto" w:val="clear"/>
          <w:lang w:val="en-GB" w:eastAsia="en-GB"/>
        </w:rPr>
        <w:t xml:space="preserve"> runs contain any diversions from the protocol (variables, dimensions, units), please make a record and share with your outputs.</w:t>
      </w:r>
    </w:p>
    <w:p>
      <w:pPr>
        <w:pStyle w:val="Normal"/>
        <w:rPr>
          <w:rFonts w:ascii="Times New Roman" w:hAnsi="Times New Roman" w:eastAsia="Times New Roman" w:cs="Times New Roman"/>
          <w:highlight w:val="none"/>
          <w:shd w:fill="auto" w:val="clear"/>
          <w:lang w:val="en-GB" w:eastAsia="en-GB"/>
        </w:rPr>
      </w:pPr>
      <w:r>
        <w:rPr>
          <w:rFonts w:eastAsia="Times New Roman" w:cs="Times New Roman" w:ascii="Times New Roman" w:hAnsi="Times New Roman"/>
          <w:shd w:fill="auto" w:val="clear"/>
          <w:lang w:val="en-GB" w:eastAsia="en-GB"/>
        </w:rPr>
      </w:r>
    </w:p>
    <w:p>
      <w:pPr>
        <w:pStyle w:val="Normal"/>
        <w:rPr>
          <w:highlight w:val="none"/>
          <w:shd w:fill="auto" w:val="clear"/>
        </w:rPr>
      </w:pPr>
      <w:r>
        <w:rPr>
          <w:rFonts w:eastAsia="Times New Roman" w:cs="Arial" w:ascii="Arial" w:hAnsi="Arial"/>
          <w:b/>
          <w:bCs/>
          <w:color w:val="000000"/>
          <w:sz w:val="22"/>
          <w:szCs w:val="22"/>
          <w:shd w:fill="auto" w:val="clear"/>
          <w:lang w:val="en-GB" w:eastAsia="en-GB"/>
        </w:rPr>
        <w:t>Outline:</w:t>
      </w:r>
      <w:r>
        <w:rPr>
          <w:rFonts w:eastAsia="Times New Roman" w:cs="Arial" w:ascii="Arial" w:hAnsi="Arial"/>
          <w:color w:val="000000"/>
          <w:sz w:val="22"/>
          <w:szCs w:val="22"/>
          <w:shd w:fill="auto" w:val="clear"/>
          <w:lang w:val="en-GB" w:eastAsia="en-GB"/>
        </w:rPr>
        <w:t xml:space="preserve"> Single grid cell simulations, one for each major forest type. Co-located with reference data for comparison. We simulate, </w:t>
      </w:r>
      <w:commentRangeStart w:id="2"/>
      <w:commentRangeStart w:id="3"/>
      <w:r>
        <w:rPr>
          <w:rFonts w:eastAsia="Times New Roman" w:cs="Arial" w:ascii="Arial" w:hAnsi="Arial"/>
          <w:color w:val="000000"/>
          <w:sz w:val="22"/>
          <w:szCs w:val="22"/>
          <w:shd w:fill="auto" w:val="clear"/>
          <w:lang w:val="en-GB" w:eastAsia="en-GB"/>
        </w:rPr>
        <w:t>starting from bare ground</w:t>
      </w:r>
      <w:r>
        <w:rPr>
          <w:rFonts w:eastAsia="Times New Roman" w:cs="Arial" w:ascii="Arial" w:hAnsi="Arial"/>
          <w:color w:val="000000"/>
          <w:sz w:val="22"/>
          <w:szCs w:val="22"/>
          <w:shd w:fill="auto" w:val="clear"/>
          <w:lang w:val="en-GB" w:eastAsia="en-GB"/>
        </w:rPr>
      </w:r>
      <w:commentRangeEnd w:id="3"/>
      <w:r>
        <w:commentReference w:id="3"/>
      </w:r>
      <w:r>
        <w:rPr>
          <w:rFonts w:eastAsia="Times New Roman" w:cs="Arial" w:ascii="Arial" w:hAnsi="Arial"/>
          <w:color w:val="000000"/>
          <w:sz w:val="22"/>
          <w:szCs w:val="22"/>
          <w:shd w:fill="auto" w:val="clear"/>
          <w:lang w:val="en-GB" w:eastAsia="en-GB"/>
        </w:rPr>
      </w:r>
      <w:commentRangeEnd w:id="2"/>
      <w:r>
        <w:commentReference w:id="2"/>
      </w:r>
      <w:r>
        <w:rPr>
          <w:rFonts w:eastAsia="Times New Roman" w:cs="Arial" w:ascii="Arial" w:hAnsi="Arial"/>
          <w:color w:val="000000"/>
          <w:sz w:val="22"/>
          <w:szCs w:val="22"/>
          <w:shd w:fill="auto" w:val="clear"/>
          <w:lang w:val="en-GB" w:eastAsia="en-GB"/>
        </w:rPr>
        <w:t>, forest regrowth to the point of an old growth forest (calibrate your own model to give the regrowth curve).</w:t>
      </w:r>
    </w:p>
    <w:p>
      <w:pPr>
        <w:pStyle w:val="Normal"/>
        <w:rPr>
          <w:highlight w:val="none"/>
          <w:shd w:fill="FFFF00" w:val="clear"/>
        </w:rPr>
      </w:pPr>
      <w:r>
        <w:rPr>
          <w:rFonts w:eastAsia="Times New Roman" w:cs="Arial" w:ascii="Arial" w:hAnsi="Arial"/>
          <w:color w:val="000000"/>
          <w:sz w:val="22"/>
          <w:szCs w:val="22"/>
          <w:shd w:fill="FFFF00" w:val="clear"/>
          <w:lang w:val="en-GB" w:eastAsia="en-GB"/>
        </w:rPr>
        <w:t>Baseline run (P0) - use for calibration. We will provide regrowth curves for each ecosystem. Then use the mortality/disturbance rates you have obtained there as baseline rate for changes in the sensitivity run (PS).</w:t>
      </w:r>
    </w:p>
    <w:p>
      <w:pPr>
        <w:pStyle w:val="Normal"/>
        <w:rPr>
          <w:rFonts w:ascii="Times New Roman" w:hAnsi="Times New Roman" w:eastAsia="Times New Roman" w:cs="Times New Roman"/>
          <w:highlight w:val="none"/>
          <w:shd w:fill="FFFF00" w:val="clear"/>
          <w:lang w:val="en-GB" w:eastAsia="en-GB"/>
        </w:rPr>
      </w:pPr>
      <w:r>
        <w:rPr>
          <w:rFonts w:eastAsia="Times New Roman" w:cs="Times New Roman" w:ascii="Times New Roman" w:hAnsi="Times New Roman"/>
          <w:shd w:fill="FFFF00" w:val="clear"/>
          <w:lang w:val="en-GB" w:eastAsia="en-GB"/>
        </w:rPr>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Locations:</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Based on centre-referenced 0.5° grid cell.</w:t>
      </w:r>
    </w:p>
    <w:p>
      <w:pPr>
        <w:pStyle w:val="Normal"/>
        <w:ind w:left="1080" w:hanging="360"/>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xml:space="preserve">-        </w:t>
      </w:r>
      <w:r>
        <w:rPr>
          <w:rFonts w:eastAsia="Times New Roman" w:cs="Arial" w:ascii="Arial" w:hAnsi="Arial"/>
          <w:color w:val="000000"/>
          <w:sz w:val="22"/>
          <w:szCs w:val="22"/>
          <w:shd w:fill="FFFF00" w:val="clear"/>
          <w:lang w:val="en-GB" w:eastAsia="en-GB"/>
        </w:rPr>
        <w:t>Boreal</w:t>
      </w:r>
      <w:r>
        <w:rPr>
          <w:rFonts w:eastAsia="Times New Roman" w:cs="Arial" w:ascii="Arial" w:hAnsi="Arial"/>
          <w:color w:val="000000"/>
          <w:sz w:val="22"/>
          <w:szCs w:val="22"/>
          <w:lang w:val="en-GB" w:eastAsia="en-GB"/>
        </w:rPr>
        <w:t>: Finland (Lon 23.25°, Lat 62.25°)</w:t>
      </w:r>
      <w:r>
        <w:rPr>
          <w:rFonts w:eastAsia="Times New Roman" w:cs="Times New Roman" w:ascii="Times New Roman" w:hAnsi="Times New Roman"/>
          <w:color w:val="000000"/>
          <w:sz w:val="22"/>
          <w:szCs w:val="22"/>
          <w:lang w:val="en-GB" w:eastAsia="en-GB"/>
        </w:rPr>
        <w:t xml:space="preserve"> Elevation 143</w:t>
      </w:r>
    </w:p>
    <w:p>
      <w:pPr>
        <w:pStyle w:val="Normal"/>
        <w:ind w:left="1080" w:hanging="360"/>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xml:space="preserve">-        </w:t>
      </w:r>
      <w:r>
        <w:rPr>
          <w:rFonts w:eastAsia="Times New Roman" w:cs="Arial" w:ascii="Arial" w:hAnsi="Arial"/>
          <w:color w:val="000000"/>
          <w:sz w:val="22"/>
          <w:szCs w:val="22"/>
          <w:shd w:fill="FFFF00" w:val="clear"/>
          <w:lang w:val="en-GB" w:eastAsia="en-GB"/>
        </w:rPr>
        <w:t>Temperate</w:t>
      </w:r>
      <w:r>
        <w:rPr>
          <w:rFonts w:eastAsia="Times New Roman" w:cs="Arial" w:ascii="Arial" w:hAnsi="Arial"/>
          <w:color w:val="000000"/>
          <w:sz w:val="22"/>
          <w:szCs w:val="22"/>
          <w:lang w:val="en-GB" w:eastAsia="en-GB"/>
        </w:rPr>
        <w:t>: Poland, Bialowieza (Lon 23.75°, Lat 52.75°)</w:t>
      </w:r>
      <w:r>
        <w:rPr>
          <w:rFonts w:eastAsia="Times New Roman" w:cs="Times New Roman" w:ascii="Times New Roman" w:hAnsi="Times New Roman"/>
          <w:color w:val="000000"/>
          <w:sz w:val="22"/>
          <w:szCs w:val="22"/>
          <w:lang w:val="en-GB" w:eastAsia="en-GB"/>
        </w:rPr>
        <w:t xml:space="preserve"> Elevation 165 m</w:t>
      </w:r>
    </w:p>
    <w:p>
      <w:pPr>
        <w:pStyle w:val="Normal"/>
        <w:ind w:left="1080" w:hanging="360"/>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xml:space="preserve">-        </w:t>
      </w:r>
      <w:r>
        <w:rPr>
          <w:rFonts w:eastAsia="Times New Roman" w:cs="Arial" w:ascii="Arial" w:hAnsi="Arial"/>
          <w:color w:val="000000"/>
          <w:sz w:val="22"/>
          <w:szCs w:val="22"/>
          <w:shd w:fill="FFFF00" w:val="clear"/>
          <w:lang w:val="en-GB" w:eastAsia="en-GB"/>
        </w:rPr>
        <w:t>Tropical</w:t>
      </w:r>
      <w:r>
        <w:rPr>
          <w:rFonts w:eastAsia="Times New Roman" w:cs="Arial" w:ascii="Arial" w:hAnsi="Arial"/>
          <w:color w:val="000000"/>
          <w:sz w:val="22"/>
          <w:szCs w:val="22"/>
          <w:lang w:val="en-GB" w:eastAsia="en-GB"/>
        </w:rPr>
        <w:t>: Barro Colorado Island (Lon -79.75°, Lat 9.25°)</w:t>
      </w:r>
      <w:r>
        <w:rPr>
          <w:rFonts w:eastAsia="Times New Roman" w:cs="Times New Roman" w:ascii="Times New Roman" w:hAnsi="Times New Roman"/>
          <w:color w:val="000000"/>
          <w:sz w:val="22"/>
          <w:szCs w:val="22"/>
          <w:lang w:val="en-GB" w:eastAsia="en-GB"/>
        </w:rPr>
        <w:t xml:space="preserve"> Elevation 120 m</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Suggested site locations are based on a combination of data availability (plot observations of forest dynamics growth and mortality rates, stand structure, DBH), biome coverage and experience of this group.</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Simulation setup:</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highlight w:val="none"/>
          <w:shd w:fill="auto" w:val="clear"/>
        </w:rPr>
      </w:pPr>
      <w:r>
        <w:rPr>
          <w:rFonts w:eastAsia="Times New Roman" w:cs="Arial" w:ascii="Arial" w:hAnsi="Arial"/>
          <w:b/>
          <w:bCs/>
          <w:color w:val="000000"/>
          <w:sz w:val="22"/>
          <w:szCs w:val="22"/>
          <w:shd w:fill="auto" w:val="clear"/>
          <w:lang w:val="en-GB" w:eastAsia="en-GB"/>
        </w:rPr>
        <w:t>Baseline run (P0</w:t>
      </w:r>
      <w:commentRangeStart w:id="4"/>
      <w:commentRangeStart w:id="5"/>
      <w:commentRangeStart w:id="6"/>
      <w:r>
        <w:rPr>
          <w:rFonts w:eastAsia="Times New Roman" w:cs="Arial" w:ascii="Arial" w:hAnsi="Arial"/>
          <w:color w:val="000000"/>
          <w:sz w:val="22"/>
          <w:szCs w:val="22"/>
          <w:shd w:fill="auto" w:val="clear"/>
          <w:lang w:val="en-GB" w:eastAsia="en-GB"/>
        </w:rPr>
        <w:t xml:space="preserve"> spinup </w:t>
      </w:r>
      <w:r>
        <w:rPr>
          <w:rFonts w:eastAsia="Times New Roman" w:cs="Arial" w:ascii="Arial" w:hAnsi="Arial"/>
          <w:color w:val="000000"/>
          <w:sz w:val="22"/>
          <w:szCs w:val="22"/>
          <w:shd w:fill="auto" w:val="clear"/>
          <w:lang w:val="en-GB" w:eastAsia="en-GB"/>
        </w:rPr>
      </w:r>
      <w:commentRangeEnd w:id="6"/>
      <w:r>
        <w:commentReference w:id="6"/>
      </w:r>
      <w:r>
        <w:rPr>
          <w:rFonts w:eastAsia="Times New Roman" w:cs="Arial" w:ascii="Arial" w:hAnsi="Arial"/>
          <w:color w:val="000000"/>
          <w:sz w:val="22"/>
          <w:szCs w:val="22"/>
          <w:shd w:fill="auto" w:val="clear"/>
          <w:lang w:val="en-GB" w:eastAsia="en-GB"/>
        </w:rPr>
      </w:r>
      <w:commentRangeEnd w:id="5"/>
      <w:r>
        <w:commentReference w:id="5"/>
      </w:r>
      <w:r>
        <w:rPr>
          <w:rFonts w:eastAsia="Times New Roman" w:cs="Arial" w:ascii="Arial" w:hAnsi="Arial"/>
          <w:color w:val="000000"/>
          <w:sz w:val="22"/>
          <w:szCs w:val="22"/>
          <w:shd w:fill="auto" w:val="clear"/>
          <w:lang w:val="en-GB" w:eastAsia="en-GB"/>
        </w:rPr>
      </w:r>
      <w:commentRangeEnd w:id="4"/>
      <w:r>
        <w:commentReference w:id="4"/>
      </w:r>
      <w:r>
        <w:rPr>
          <w:rFonts w:eastAsia="Times New Roman" w:cs="Arial" w:ascii="Arial" w:hAnsi="Arial"/>
          <w:color w:val="000000"/>
          <w:sz w:val="22"/>
          <w:szCs w:val="22"/>
          <w:shd w:fill="auto" w:val="clear"/>
          <w:lang w:val="en-GB" w:eastAsia="en-GB"/>
        </w:rPr>
        <w:t>+ 30 + clear cut + 420)</w:t>
      </w:r>
      <w:r>
        <w:rPr>
          <w:rFonts w:eastAsia="Times New Roman" w:cs="Arial" w:ascii="Arial" w:hAnsi="Arial"/>
          <w:b/>
          <w:bCs/>
          <w:color w:val="000000"/>
          <w:sz w:val="22"/>
          <w:szCs w:val="22"/>
          <w:shd w:fill="auto" w:val="clear"/>
          <w:lang w:val="en-GB" w:eastAsia="en-GB"/>
        </w:rPr>
        <w:t>:</w:t>
      </w:r>
    </w:p>
    <w:p>
      <w:pPr>
        <w:pStyle w:val="Normal"/>
        <w:ind w:left="720" w:hanging="360"/>
        <w:rPr>
          <w:highlight w:val="none"/>
          <w:shd w:fill="auto" w:val="clear"/>
        </w:rPr>
      </w:pPr>
      <w:r>
        <w:rPr>
          <w:rFonts w:eastAsia="Times New Roman" w:cs="Arial" w:ascii="Arial" w:hAnsi="Arial"/>
          <w:color w:val="000000"/>
          <w:sz w:val="22"/>
          <w:szCs w:val="22"/>
          <w:shd w:fill="auto" w:val="clear"/>
          <w:lang w:val="en-GB" w:eastAsia="en-GB"/>
        </w:rPr>
        <w:t>●</w:t>
      </w:r>
      <w:r>
        <w:rPr>
          <w:rFonts w:eastAsia="Times New Roman" w:cs="Times New Roman" w:ascii="Times New Roman" w:hAnsi="Times New Roman"/>
          <w:color w:val="000000"/>
          <w:sz w:val="14"/>
          <w:szCs w:val="14"/>
          <w:shd w:fill="auto" w:val="clear"/>
          <w:lang w:val="en-GB" w:eastAsia="en-GB"/>
        </w:rPr>
        <w:t xml:space="preserve">      </w:t>
      </w:r>
      <w:r>
        <w:rPr>
          <w:rFonts w:eastAsia="Times New Roman" w:cs="Arial" w:ascii="Arial" w:hAnsi="Arial"/>
          <w:color w:val="000000"/>
          <w:sz w:val="22"/>
          <w:szCs w:val="22"/>
          <w:shd w:fill="FFFF00" w:val="clear"/>
          <w:lang w:val="en-GB" w:eastAsia="en-GB"/>
        </w:rPr>
        <w:t>Spinup</w:t>
      </w:r>
      <w:r>
        <w:rPr>
          <w:rFonts w:eastAsia="Times New Roman" w:cs="Arial" w:ascii="Arial" w:hAnsi="Arial"/>
          <w:color w:val="000000"/>
          <w:sz w:val="22"/>
          <w:szCs w:val="22"/>
          <w:shd w:fill="auto" w:val="clear"/>
          <w:lang w:val="en-GB" w:eastAsia="en-GB"/>
        </w:rPr>
        <w:t xml:space="preserve"> model according to your own procedure using the provided </w:t>
      </w:r>
      <w:r>
        <w:rPr>
          <w:rFonts w:eastAsia="Times New Roman" w:cs="Arial" w:ascii="Arial" w:hAnsi="Arial"/>
          <w:color w:val="000000"/>
          <w:sz w:val="22"/>
          <w:szCs w:val="22"/>
          <w:shd w:fill="FFFF00" w:val="clear"/>
          <w:lang w:val="en-GB" w:eastAsia="en-GB"/>
        </w:rPr>
        <w:t>climate, CO</w:t>
      </w:r>
      <w:r>
        <w:rPr>
          <w:rFonts w:eastAsia="Times New Roman" w:cs="Arial" w:ascii="Arial" w:hAnsi="Arial"/>
          <w:color w:val="000000"/>
          <w:sz w:val="13"/>
          <w:szCs w:val="13"/>
          <w:shd w:fill="FFFF00" w:val="clear"/>
          <w:vertAlign w:val="subscript"/>
          <w:lang w:val="en-GB" w:eastAsia="en-GB"/>
        </w:rPr>
        <w:t>2</w:t>
      </w:r>
      <w:r>
        <w:rPr>
          <w:rFonts w:eastAsia="Times New Roman" w:cs="Arial" w:ascii="Arial" w:hAnsi="Arial"/>
          <w:color w:val="000000"/>
          <w:sz w:val="22"/>
          <w:szCs w:val="22"/>
          <w:shd w:fill="FFFF00" w:val="clear"/>
          <w:lang w:val="en-GB" w:eastAsia="en-GB"/>
        </w:rPr>
        <w:t xml:space="preserve"> and N deposition</w:t>
      </w:r>
      <w:r>
        <w:rPr>
          <w:rFonts w:eastAsia="Times New Roman" w:cs="Arial" w:ascii="Arial" w:hAnsi="Arial"/>
          <w:color w:val="000000"/>
          <w:sz w:val="22"/>
          <w:szCs w:val="22"/>
          <w:shd w:fill="auto" w:val="clear"/>
          <w:lang w:val="en-GB" w:eastAsia="en-GB"/>
        </w:rPr>
        <w:t xml:space="preserve"> are held constant at recent historical levels throughout the whole simulation at </w:t>
      </w:r>
      <w:r>
        <w:rPr>
          <w:rFonts w:eastAsia="Times New Roman" w:cs="Arial" w:ascii="Arial" w:hAnsi="Arial"/>
          <w:color w:val="000000"/>
          <w:sz w:val="22"/>
          <w:szCs w:val="22"/>
          <w:shd w:fill="FFFF00" w:val="clear"/>
          <w:lang w:val="en-GB" w:eastAsia="en-GB"/>
        </w:rPr>
        <w:t>2020</w:t>
      </w:r>
      <w:r>
        <w:rPr>
          <w:rFonts w:eastAsia="Times New Roman" w:cs="Arial" w:ascii="Arial" w:hAnsi="Arial"/>
          <w:color w:val="000000"/>
          <w:sz w:val="22"/>
          <w:szCs w:val="22"/>
          <w:shd w:fill="auto" w:val="clear"/>
          <w:lang w:val="en-GB" w:eastAsia="en-GB"/>
        </w:rPr>
        <w:t xml:space="preserve"> values (as specified below). </w:t>
      </w:r>
    </w:p>
    <w:p>
      <w:pPr>
        <w:pStyle w:val="Normal"/>
        <w:ind w:left="1440" w:hanging="360"/>
        <w:rPr>
          <w:highlight w:val="none"/>
          <w:shd w:fill="auto" w:val="clear"/>
        </w:rPr>
      </w:pPr>
      <w:r>
        <w:rPr>
          <w:rFonts w:eastAsia="Times New Roman" w:cs="Arial" w:ascii="Arial" w:hAnsi="Arial"/>
          <w:color w:val="000000"/>
          <w:sz w:val="22"/>
          <w:szCs w:val="22"/>
          <w:shd w:fill="auto" w:val="clear"/>
          <w:lang w:val="en-GB" w:eastAsia="en-GB"/>
        </w:rPr>
        <w:t>○</w:t>
      </w:r>
      <w:r>
        <w:rPr>
          <w:rFonts w:eastAsia="Times New Roman" w:cs="Times New Roman" w:ascii="Times New Roman" w:hAnsi="Times New Roman"/>
          <w:color w:val="000000"/>
          <w:sz w:val="14"/>
          <w:szCs w:val="14"/>
          <w:shd w:fill="auto" w:val="clear"/>
          <w:lang w:val="en-GB" w:eastAsia="en-GB"/>
        </w:rPr>
        <w:t xml:space="preserve">      </w:t>
      </w:r>
      <w:r>
        <w:rPr>
          <w:rFonts w:eastAsia="Times New Roman" w:cs="Arial" w:ascii="Arial" w:hAnsi="Arial"/>
          <w:color w:val="000000"/>
          <w:sz w:val="22"/>
          <w:szCs w:val="22"/>
          <w:shd w:fill="auto" w:val="clear"/>
          <w:lang w:val="en-GB" w:eastAsia="en-GB"/>
        </w:rPr>
        <w:t xml:space="preserve">Note: </w:t>
      </w:r>
      <w:r>
        <w:rPr>
          <w:rFonts w:eastAsia="Times New Roman" w:cs="Arial" w:ascii="Arial" w:hAnsi="Arial"/>
          <w:color w:val="000000"/>
          <w:sz w:val="22"/>
          <w:szCs w:val="22"/>
          <w:shd w:fill="FFFF00" w:val="clear"/>
          <w:lang w:val="en-GB" w:eastAsia="en-GB"/>
        </w:rPr>
        <w:t>For the entire simulation (all steps below:) Keep repeating the 30 years of the climate dataset as forcing</w:t>
      </w:r>
      <w:r>
        <w:rPr>
          <w:rFonts w:eastAsia="Times New Roman" w:cs="Arial" w:ascii="Arial" w:hAnsi="Arial"/>
          <w:color w:val="000000"/>
          <w:sz w:val="22"/>
          <w:szCs w:val="22"/>
          <w:shd w:fill="auto" w:val="clear"/>
          <w:lang w:val="en-GB" w:eastAsia="en-GB"/>
        </w:rPr>
        <w:t>. </w:t>
      </w:r>
    </w:p>
    <w:p>
      <w:pPr>
        <w:pStyle w:val="Normal"/>
        <w:ind w:left="720" w:hanging="360"/>
        <w:rPr>
          <w:highlight w:val="none"/>
          <w:shd w:fill="auto" w:val="clear"/>
        </w:rPr>
      </w:pPr>
      <w:r>
        <w:rPr>
          <w:rFonts w:eastAsia="Times New Roman" w:cs="Arial" w:ascii="Arial" w:hAnsi="Arial"/>
          <w:color w:val="000000"/>
          <w:sz w:val="22"/>
          <w:szCs w:val="22"/>
          <w:shd w:fill="auto" w:val="clear"/>
          <w:lang w:val="en-GB" w:eastAsia="en-GB"/>
        </w:rPr>
        <w:t>●</w:t>
      </w:r>
      <w:r>
        <w:rPr>
          <w:rFonts w:eastAsia="Times New Roman" w:cs="Times New Roman" w:ascii="Times New Roman" w:hAnsi="Times New Roman"/>
          <w:color w:val="000000"/>
          <w:sz w:val="14"/>
          <w:szCs w:val="14"/>
          <w:shd w:fill="auto" w:val="clear"/>
          <w:lang w:val="en-GB" w:eastAsia="en-GB"/>
        </w:rPr>
        <w:t xml:space="preserve">      </w:t>
      </w:r>
      <w:r>
        <w:rPr>
          <w:rFonts w:eastAsia="Times New Roman" w:cs="Arial" w:ascii="Arial" w:hAnsi="Arial"/>
          <w:color w:val="000000"/>
          <w:sz w:val="22"/>
          <w:szCs w:val="22"/>
          <w:shd w:fill="auto" w:val="clear"/>
          <w:lang w:val="en-GB" w:eastAsia="en-GB"/>
        </w:rPr>
        <w:t xml:space="preserve">then </w:t>
      </w:r>
      <w:r>
        <w:rPr>
          <w:rFonts w:eastAsia="Times New Roman" w:cs="Arial" w:ascii="Arial" w:hAnsi="Arial"/>
          <w:color w:val="000000"/>
          <w:sz w:val="22"/>
          <w:szCs w:val="22"/>
          <w:shd w:fill="FFFF00" w:val="clear"/>
          <w:lang w:val="en-GB" w:eastAsia="en-GB"/>
        </w:rPr>
        <w:t>run 30 years (to characterise the forest post-spinup)</w:t>
      </w:r>
    </w:p>
    <w:p>
      <w:pPr>
        <w:pStyle w:val="Normal"/>
        <w:ind w:left="720" w:hanging="360"/>
        <w:rPr>
          <w:highlight w:val="none"/>
          <w:shd w:fill="auto" w:val="clear"/>
        </w:rPr>
      </w:pPr>
      <w:r>
        <w:rPr>
          <w:rFonts w:eastAsia="Times New Roman" w:cs="Arial" w:ascii="Arial" w:hAnsi="Arial"/>
          <w:color w:val="000000"/>
          <w:sz w:val="22"/>
          <w:szCs w:val="22"/>
          <w:shd w:fill="auto" w:val="clear"/>
          <w:lang w:val="en-GB" w:eastAsia="en-GB"/>
        </w:rPr>
        <w:t>●</w:t>
      </w:r>
      <w:r>
        <w:rPr>
          <w:rFonts w:eastAsia="Times New Roman" w:cs="Times New Roman" w:ascii="Times New Roman" w:hAnsi="Times New Roman"/>
          <w:color w:val="000000"/>
          <w:sz w:val="14"/>
          <w:szCs w:val="14"/>
          <w:shd w:fill="auto" w:val="clear"/>
          <w:lang w:val="en-GB" w:eastAsia="en-GB"/>
        </w:rPr>
        <w:t xml:space="preserve">      </w:t>
      </w:r>
      <w:r>
        <w:rPr>
          <w:rFonts w:eastAsia="Times New Roman" w:cs="Arial" w:ascii="Arial" w:hAnsi="Arial"/>
          <w:color w:val="000000"/>
          <w:sz w:val="22"/>
          <w:szCs w:val="22"/>
          <w:shd w:fill="auto" w:val="clear"/>
          <w:lang w:val="en-GB" w:eastAsia="en-GB"/>
        </w:rPr>
        <w:t xml:space="preserve">then </w:t>
      </w:r>
      <w:commentRangeStart w:id="7"/>
      <w:r>
        <w:rPr>
          <w:rFonts w:eastAsia="Times New Roman" w:cs="Arial" w:ascii="Arial" w:hAnsi="Arial"/>
          <w:color w:val="000000"/>
          <w:sz w:val="22"/>
          <w:szCs w:val="22"/>
          <w:shd w:fill="FFFF00" w:val="clear"/>
          <w:lang w:val="en-GB" w:eastAsia="en-GB"/>
        </w:rPr>
        <w:t xml:space="preserve">reset to bare ground (year 31) </w:t>
      </w:r>
      <w:r>
        <w:rPr>
          <w:rFonts w:eastAsia="Times New Roman" w:cs="Arial" w:ascii="Arial" w:hAnsi="Arial"/>
          <w:color w:val="000000"/>
          <w:sz w:val="22"/>
          <w:szCs w:val="22"/>
          <w:shd w:fill="FFFF00" w:val="clear"/>
          <w:lang w:val="en-GB" w:eastAsia="en-GB"/>
        </w:rPr>
      </w:r>
      <w:commentRangeEnd w:id="7"/>
      <w:r>
        <w:commentReference w:id="7"/>
      </w:r>
      <w:r>
        <w:rPr>
          <w:rFonts w:eastAsia="Times New Roman" w:cs="Arial" w:ascii="Arial" w:hAnsi="Arial"/>
          <w:color w:val="000000"/>
          <w:sz w:val="22"/>
          <w:szCs w:val="22"/>
          <w:shd w:fill="FFFF00" w:val="clear"/>
          <w:lang w:val="en-GB" w:eastAsia="en-GB"/>
        </w:rPr>
        <w:t>and simulate the next 420 years of regrowth</w:t>
      </w:r>
      <w:r>
        <w:rPr>
          <w:rFonts w:eastAsia="Times New Roman" w:cs="Arial" w:ascii="Arial" w:hAnsi="Arial"/>
          <w:color w:val="000000"/>
          <w:sz w:val="22"/>
          <w:szCs w:val="22"/>
          <w:shd w:fill="auto" w:val="clear"/>
          <w:lang w:val="en-GB" w:eastAsia="en-GB"/>
        </w:rPr>
        <w:t xml:space="preserve"> – to get the full regrowth trajectory displayed in the figure above</w:t>
      </w:r>
    </w:p>
    <w:p>
      <w:pPr>
        <w:pStyle w:val="Normal"/>
        <w:ind w:left="720" w:hanging="360"/>
        <w:rPr>
          <w:highlight w:val="none"/>
          <w:shd w:fill="auto" w:val="clear"/>
        </w:rPr>
      </w:pPr>
      <w:r>
        <w:rPr>
          <w:rFonts w:eastAsia="Times New Roman" w:cs="Arial" w:ascii="Arial" w:hAnsi="Arial"/>
          <w:color w:val="000000"/>
          <w:sz w:val="22"/>
          <w:szCs w:val="22"/>
          <w:shd w:fill="auto" w:val="clear"/>
          <w:lang w:val="en-GB" w:eastAsia="en-GB"/>
        </w:rPr>
        <w:t>●</w:t>
      </w:r>
      <w:r>
        <w:rPr>
          <w:rFonts w:eastAsia="Times New Roman" w:cs="Times New Roman" w:ascii="Times New Roman" w:hAnsi="Times New Roman"/>
          <w:color w:val="000000"/>
          <w:sz w:val="14"/>
          <w:szCs w:val="14"/>
          <w:shd w:fill="auto" w:val="clear"/>
          <w:lang w:val="en-GB" w:eastAsia="en-GB"/>
        </w:rPr>
        <w:t xml:space="preserve">     </w:t>
      </w:r>
      <w:r>
        <w:rPr>
          <w:rFonts w:eastAsia="Times New Roman" w:cs="Arial" w:ascii="Arial" w:hAnsi="Arial"/>
          <w:color w:val="000000"/>
          <w:sz w:val="22"/>
          <w:szCs w:val="22"/>
          <w:shd w:fill="auto" w:val="clear"/>
          <w:lang w:val="en-GB" w:eastAsia="en-GB"/>
        </w:rPr>
        <w:t>(this makes 450 years simulation in total after spin-up).</w:t>
      </w:r>
    </w:p>
    <w:p>
      <w:pPr>
        <w:pStyle w:val="Normal"/>
        <w:rPr>
          <w:highlight w:val="none"/>
          <w:shd w:fill="auto" w:val="clear"/>
        </w:rPr>
      </w:pPr>
      <w:r>
        <w:rPr>
          <w:rFonts w:eastAsia="Times New Roman" w:cs="Arial" w:ascii="Arial" w:hAnsi="Arial"/>
          <w:color w:val="000000"/>
          <w:sz w:val="22"/>
          <w:szCs w:val="22"/>
          <w:shd w:fill="auto" w:val="clear"/>
          <w:lang w:val="en-GB" w:eastAsia="en-GB"/>
        </w:rPr>
        <w:t>If logging occurs in your model, turn it off (we want natural forests).</w:t>
      </w:r>
    </w:p>
    <w:p>
      <w:pPr>
        <w:pStyle w:val="Normal"/>
        <w:rPr>
          <w:highlight w:val="none"/>
          <w:shd w:fill="FFFF00" w:val="clear"/>
        </w:rPr>
      </w:pPr>
      <w:r>
        <w:rPr>
          <w:rFonts w:eastAsia="Times New Roman" w:cs="Arial" w:ascii="Arial" w:hAnsi="Arial"/>
          <w:color w:val="000000"/>
          <w:sz w:val="22"/>
          <w:szCs w:val="22"/>
          <w:shd w:fill="FFFF00" w:val="clear"/>
          <w:lang w:val="en-GB" w:eastAsia="en-GB"/>
        </w:rPr>
        <w:t>Submit all outputs from the post-spin-up phase.</w:t>
      </w:r>
    </w:p>
    <w:p>
      <w:pPr>
        <w:pStyle w:val="Normal"/>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highlight w:val="yellow"/>
          <w:lang w:val="en-GB" w:eastAsia="en-GB"/>
        </w:rPr>
        <w:t xml:space="preserve">Important: </w:t>
      </w:r>
      <w:r>
        <w:rPr>
          <w:rFonts w:eastAsia="Times New Roman" w:cs="Arial" w:ascii="Arial" w:hAnsi="Arial"/>
          <w:color w:val="000000"/>
          <w:sz w:val="22"/>
          <w:szCs w:val="22"/>
          <w:highlight w:val="yellow"/>
          <w:lang w:val="en-GB" w:eastAsia="en-GB"/>
        </w:rPr>
        <w:t>We will provide data for regrowth curves and old growth biomass for each of the 3 locations. You should adjust your P0 simulation as necessary to fit well to these datasets.</w:t>
      </w:r>
    </w:p>
    <w:p>
      <w:pPr>
        <w:pStyle w:val="Normal"/>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Sensitivity runs (PS)</w:t>
      </w:r>
    </w:p>
    <w:p>
      <w:pPr>
        <w:pStyle w:val="Normal"/>
        <w:numPr>
          <w:ilvl w:val="0"/>
          <w:numId w:val="2"/>
        </w:numPr>
        <w:textAlignment w:val="baseline"/>
        <w:rPr>
          <w:rFonts w:ascii="Arial" w:hAnsi="Arial" w:eastAsia="Times New Roman" w:cs="Arial"/>
          <w:color w:val="000000"/>
          <w:sz w:val="22"/>
          <w:szCs w:val="22"/>
          <w:lang w:val="en-GB" w:eastAsia="en-GB"/>
        </w:rPr>
      </w:pPr>
      <w:r>
        <w:rPr>
          <w:rFonts w:eastAsia="Times New Roman" w:cs="Arial" w:ascii="Arial" w:hAnsi="Arial"/>
          <w:color w:val="000000"/>
          <w:sz w:val="22"/>
          <w:szCs w:val="22"/>
          <w:shd w:fill="FFFF00" w:val="clear"/>
          <w:lang w:val="en-GB" w:eastAsia="en-GB"/>
        </w:rPr>
        <w:t>Repeat the P0 run 6 times, each with an increase in disturbance rate from baseline to most extreme</w:t>
      </w:r>
      <w:r>
        <w:rPr>
          <w:rFonts w:eastAsia="Times New Roman" w:cs="Arial" w:ascii="Arial" w:hAnsi="Arial"/>
          <w:color w:val="000000"/>
          <w:sz w:val="22"/>
          <w:szCs w:val="22"/>
          <w:shd w:fill="auto" w:val="clear"/>
          <w:lang w:val="en-GB" w:eastAsia="en-GB"/>
        </w:rPr>
        <w:t xml:space="preserve">: The levels you run are up to you but should be set such that </w:t>
      </w:r>
      <w:r>
        <w:rPr>
          <w:rFonts w:eastAsia="Times New Roman" w:cs="Arial" w:ascii="Arial" w:hAnsi="Arial"/>
          <w:color w:val="000000"/>
          <w:sz w:val="22"/>
          <w:szCs w:val="22"/>
          <w:shd w:fill="FFFF00" w:val="clear"/>
          <w:lang w:val="en-GB" w:eastAsia="en-GB"/>
        </w:rPr>
        <w:t>at the highest rate Forest transitions into a non-forest ecosystem after disturbance-recovery (representing a grassland-ecosystem).</w:t>
      </w:r>
      <w:r>
        <w:rPr>
          <w:rFonts w:eastAsia="Times New Roman" w:cs="Arial" w:ascii="Arial" w:hAnsi="Arial"/>
          <w:color w:val="000000"/>
          <w:sz w:val="22"/>
          <w:szCs w:val="22"/>
          <w:shd w:fill="auto" w:val="clear"/>
          <w:lang w:val="en-GB" w:eastAsia="en-GB"/>
        </w:rPr>
        <w:t xml:space="preserve"> The definition of a forest is taken from the FAO (page 4 of</w:t>
      </w:r>
      <w:hyperlink r:id="rId2">
        <w:r>
          <w:rPr>
            <w:rFonts w:eastAsia="Times New Roman" w:cs="Arial" w:ascii="Arial" w:hAnsi="Arial"/>
            <w:color w:val="000000"/>
            <w:sz w:val="22"/>
            <w:szCs w:val="22"/>
            <w:u w:val="single"/>
            <w:shd w:fill="auto" w:val="clear"/>
            <w:lang w:val="en-GB" w:eastAsia="en-GB"/>
          </w:rPr>
          <w:t xml:space="preserve"> </w:t>
        </w:r>
        <w:r>
          <w:rPr>
            <w:rFonts w:eastAsia="Times New Roman" w:cs="Arial" w:ascii="Arial" w:hAnsi="Arial"/>
            <w:color w:val="1155CC"/>
            <w:sz w:val="22"/>
            <w:szCs w:val="22"/>
            <w:u w:val="single"/>
            <w:shd w:fill="auto" w:val="clear"/>
            <w:lang w:val="en-GB" w:eastAsia="en-GB"/>
          </w:rPr>
          <w:t>https://www.fao.org/3/I8661EN/i8661en.pdf</w:t>
        </w:r>
      </w:hyperlink>
      <w:r>
        <w:rPr>
          <w:rFonts w:eastAsia="Times New Roman" w:cs="Arial" w:ascii="Arial" w:hAnsi="Arial"/>
          <w:color w:val="000000"/>
          <w:sz w:val="22"/>
          <w:szCs w:val="22"/>
          <w:shd w:fill="auto" w:val="clear"/>
          <w:lang w:val="en-GB" w:eastAsia="en-GB"/>
        </w:rPr>
        <w:t xml:space="preserve">): “ [...] trees higher than 5 meters and a canopy cover of more than 10 percent [...]”. </w:t>
      </w:r>
      <w:r>
        <w:rPr>
          <w:rFonts w:eastAsia="Times New Roman" w:cs="Arial" w:ascii="Arial" w:hAnsi="Arial"/>
          <w:color w:val="000000"/>
          <w:sz w:val="22"/>
          <w:szCs w:val="22"/>
          <w:shd w:fill="FFFF00" w:val="clear"/>
          <w:lang w:val="en-GB" w:eastAsia="en-GB"/>
        </w:rPr>
        <w:t>It is up to you to choose the way to increase your disturbance rate (e.g., increasing patch destroying disturbances, background mortality, everything… it should be motivated by a choice of mechanism(s) which is consistent with climate-induced disturbance increases)</w:t>
      </w:r>
      <w:r>
        <w:rPr>
          <w:rFonts w:eastAsia="Times New Roman" w:cs="Arial" w:ascii="Arial" w:hAnsi="Arial"/>
          <w:color w:val="000000"/>
          <w:sz w:val="22"/>
          <w:szCs w:val="22"/>
          <w:shd w:fill="auto" w:val="clear"/>
          <w:lang w:val="en-GB" w:eastAsia="en-GB"/>
        </w:rPr>
        <w:t>. Note that for several of the models this will require some trial and error.  </w:t>
      </w:r>
    </w:p>
    <w:p>
      <w:pPr>
        <w:pStyle w:val="Normal"/>
        <w:numPr>
          <w:ilvl w:val="0"/>
          <w:numId w:val="2"/>
        </w:numPr>
        <w:textAlignment w:val="baseline"/>
        <w:rPr>
          <w:highlight w:val="none"/>
          <w:shd w:fill="FFFF00" w:val="clear"/>
        </w:rPr>
      </w:pPr>
      <w:r>
        <w:rPr>
          <w:rFonts w:eastAsia="Times New Roman" w:cs="Arial" w:ascii="Arial" w:hAnsi="Arial"/>
          <w:color w:val="000000"/>
          <w:sz w:val="22"/>
          <w:szCs w:val="22"/>
          <w:shd w:fill="FFFF00" w:val="clear"/>
          <w:lang w:val="en-GB" w:eastAsia="en-GB"/>
        </w:rPr>
        <w:t>Repeat the above 7 simulations (P0 + 6 sensitivities) with CO2 level of 562 ppm (2020 level + 150 ppm, as used in FACE sites)</w:t>
      </w:r>
    </w:p>
    <w:p>
      <w:pPr>
        <w:pStyle w:val="Normal"/>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p>
      <w:pPr>
        <w:pStyle w:val="Normal"/>
        <w:rPr>
          <w:rFonts w:ascii="Arial" w:hAnsi="Arial" w:eastAsia="Times New Roman" w:cs="Arial"/>
          <w:b/>
          <w:b/>
          <w:bCs/>
          <w:color w:val="000000"/>
          <w:sz w:val="22"/>
          <w:szCs w:val="22"/>
          <w:lang w:val="en-GB" w:eastAsia="en-GB"/>
        </w:rPr>
      </w:pPr>
      <w:r>
        <w:rPr>
          <w:rFonts w:eastAsia="Times New Roman" w:cs="Arial" w:ascii="Arial" w:hAnsi="Arial"/>
          <w:b/>
          <w:bCs/>
          <w:color w:val="000000"/>
          <w:sz w:val="22"/>
          <w:szCs w:val="22"/>
          <w:lang w:val="en-GB" w:eastAsia="en-GB"/>
        </w:rPr>
      </w:r>
      <w:r>
        <w:br w:type="page"/>
      </w:r>
    </w:p>
    <w:p>
      <w:pPr>
        <w:pStyle w:val="Normal"/>
        <w:rPr>
          <w:rFonts w:ascii="Times New Roman" w:hAnsi="Times New Roman" w:eastAsia="Times New Roman" w:cs="Times New Roman"/>
          <w:lang w:val="en-GB" w:eastAsia="en-GB"/>
        </w:rPr>
      </w:pPr>
      <w:commentRangeStart w:id="8"/>
      <w:commentRangeStart w:id="9"/>
      <w:r>
        <w:rPr>
          <w:rFonts w:eastAsia="Times New Roman" w:cs="Arial" w:ascii="Arial" w:hAnsi="Arial"/>
          <w:b/>
          <w:bCs/>
          <w:color w:val="000000"/>
          <w:sz w:val="22"/>
          <w:szCs w:val="22"/>
          <w:lang w:val="en-GB" w:eastAsia="en-GB"/>
        </w:rPr>
        <w:t>Patch vs landscape dynamics</w:t>
      </w:r>
      <w:r>
        <w:rPr>
          <w:rFonts w:eastAsia="Times New Roman" w:cs="Arial" w:ascii="Arial" w:hAnsi="Arial"/>
          <w:b/>
          <w:bCs/>
          <w:color w:val="000000"/>
          <w:sz w:val="22"/>
          <w:szCs w:val="22"/>
          <w:lang w:val="en-GB" w:eastAsia="en-GB"/>
        </w:rPr>
      </w:r>
      <w:commentRangeEnd w:id="8"/>
      <w:r>
        <w:commentReference w:id="8"/>
      </w:r>
      <w:commentRangeEnd w:id="9"/>
      <w:r>
        <w:commentReference w:id="9"/>
      </w:r>
      <w:r>
        <w:rPr>
          <w:rFonts w:eastAsia="Times New Roman" w:cs="Arial" w:ascii="Arial" w:hAnsi="Arial"/>
          <w:b/>
          <w:bCs/>
          <w:color w:val="000000"/>
          <w:sz w:val="22"/>
          <w:szCs w:val="22"/>
          <w:lang w:val="en-GB" w:eastAsia="en-GB"/>
        </w:rPr>
      </w:r>
    </w:p>
    <w:p>
      <w:pPr>
        <w:pStyle w:val="Normal"/>
        <w:rPr>
          <w:rFonts w:ascii="Times New Roman" w:hAnsi="Times New Roman" w:eastAsia="Times New Roman" w:cs="Times New Roman"/>
          <w:lang w:val="en-GB" w:eastAsia="en-GB"/>
        </w:rPr>
      </w:pPr>
      <w:r>
        <w:rPr/>
        <w:drawing>
          <wp:inline distT="0" distB="0" distL="0" distR="0">
            <wp:extent cx="5943600" cy="333819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3"/>
                    <a:stretch>
                      <a:fillRect/>
                    </a:stretch>
                  </pic:blipFill>
                  <pic:spPr bwMode="auto">
                    <a:xfrm>
                      <a:off x="0" y="0"/>
                      <a:ext cx="5943600" cy="3338195"/>
                    </a:xfrm>
                    <a:prstGeom prst="rect">
                      <a:avLst/>
                    </a:prstGeom>
                  </pic:spPr>
                </pic:pic>
              </a:graphicData>
            </a:graphic>
          </wp:inline>
        </w:drawing>
      </w:r>
      <w:r>
        <w:rPr>
          <w:rFonts w:eastAsia="Times New Roman" w:cs="Arial" w:ascii="Arial" w:hAnsi="Arial"/>
          <w:color w:val="000000"/>
          <w:sz w:val="22"/>
          <w:szCs w:val="22"/>
          <w:lang w:val="en-GB" w:eastAsia="en-GB"/>
        </w:rPr>
        <w:t>W</w:t>
      </w:r>
      <w:r>
        <w:rPr>
          <w:rFonts w:eastAsia="Times New Roman" w:cs="Arial" w:ascii="Arial" w:hAnsi="Arial"/>
          <w:color w:val="000000"/>
          <w:sz w:val="22"/>
          <w:szCs w:val="22"/>
          <w:shd w:fill="auto" w:val="clear"/>
          <w:lang w:val="en-GB" w:eastAsia="en-GB"/>
        </w:rPr>
        <w:t xml:space="preserve">e want to create patch-level regrowth curves for evaluation, but landscape-level regrowth curves for the figures in the impact section. </w:t>
      </w:r>
      <w:r>
        <w:rPr>
          <w:rFonts w:eastAsia="Times New Roman" w:cs="Arial" w:ascii="Arial" w:hAnsi="Arial"/>
          <w:color w:val="000000"/>
          <w:sz w:val="22"/>
          <w:szCs w:val="22"/>
          <w:shd w:fill="FFFF00" w:val="clear"/>
          <w:lang w:val="en-GB" w:eastAsia="en-GB"/>
        </w:rPr>
        <w:t>Depending on your model structure, you may create this separation between patch and landscape by carrying out an additional simulation, or providing information from your standard simulation that allows us to recreate the patch-level regrowth curve.</w:t>
      </w:r>
      <w:r>
        <w:rPr>
          <w:rFonts w:eastAsia="Times New Roman" w:cs="Arial" w:ascii="Arial" w:hAnsi="Arial"/>
          <w:color w:val="000000"/>
          <w:sz w:val="22"/>
          <w:szCs w:val="22"/>
          <w:lang w:val="en-GB" w:eastAsia="en-GB"/>
        </w:rPr>
        <w:t xml:space="preserve"> Patch-level dynamics are only needed for P0, not for the sensitivity simulations.</w:t>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p>
      <w:pPr>
        <w:pStyle w:val="Normal"/>
        <w:rPr>
          <w:rFonts w:ascii="Times New Roman" w:hAnsi="Times New Roman" w:eastAsia="Times New Roman" w:cs="Times New Roman"/>
          <w:lang w:val="en-GB" w:eastAsia="en-GB"/>
        </w:rPr>
      </w:pPr>
      <w:commentRangeStart w:id="10"/>
      <w:r>
        <w:rPr>
          <w:rFonts w:eastAsia="Times New Roman" w:cs="Arial" w:ascii="Arial" w:hAnsi="Arial"/>
          <w:b/>
          <w:bCs/>
          <w:color w:val="000000"/>
          <w:sz w:val="22"/>
          <w:szCs w:val="22"/>
          <w:lang w:val="en-GB" w:eastAsia="en-GB"/>
        </w:rPr>
        <w:t>Vegetation composition</w:t>
      </w:r>
      <w:r>
        <w:rPr>
          <w:rFonts w:eastAsia="Times New Roman" w:cs="Arial" w:ascii="Arial" w:hAnsi="Arial"/>
          <w:b/>
          <w:bCs/>
          <w:color w:val="000000"/>
          <w:sz w:val="22"/>
          <w:szCs w:val="22"/>
          <w:lang w:val="en-GB" w:eastAsia="en-GB"/>
        </w:rPr>
      </w:r>
      <w:commentRangeEnd w:id="10"/>
      <w:r>
        <w:commentReference w:id="10"/>
      </w:r>
      <w:r>
        <w:rPr>
          <w:rFonts w:eastAsia="Times New Roman" w:cs="Arial" w:ascii="Arial" w:hAnsi="Arial"/>
          <w:b/>
          <w:bCs/>
          <w:color w:val="000000"/>
          <w:sz w:val="22"/>
          <w:szCs w:val="22"/>
          <w:lang w:val="en-GB" w:eastAsia="en-GB"/>
        </w:rPr>
        <w:t>:</w:t>
      </w:r>
      <w:r>
        <w:rPr>
          <w:rFonts w:eastAsia="Times New Roman" w:cs="Arial" w:ascii="Arial" w:hAnsi="Arial"/>
          <w:color w:val="000000"/>
          <w:sz w:val="22"/>
          <w:szCs w:val="22"/>
          <w:lang w:val="en-GB" w:eastAsia="en-GB"/>
        </w:rPr>
        <w:t xml:space="preserve"> Allow the below species / types of trees to be the ones to grow there. If you normally simulate grasses within a forest grid cell, simulate them.  ‘convert’ to your corresponding PFT- </w:t>
      </w:r>
      <w:r>
        <w:rPr>
          <w:rFonts w:eastAsia="Times New Roman" w:cs="Arial" w:ascii="Arial" w:hAnsi="Arial"/>
          <w:color w:val="000000"/>
          <w:sz w:val="22"/>
          <w:szCs w:val="22"/>
          <w:shd w:fill="FFFF00" w:val="clear"/>
          <w:lang w:val="en-GB" w:eastAsia="en-GB"/>
        </w:rPr>
        <w:t>all modellers have to ensure that appropriate PFTs /species can grow</w:t>
      </w:r>
      <w:r>
        <w:rPr>
          <w:rFonts w:eastAsia="Times New Roman" w:cs="Arial" w:ascii="Arial" w:hAnsi="Arial"/>
          <w:color w:val="000000"/>
          <w:sz w:val="16"/>
          <w:szCs w:val="16"/>
          <w:lang w:val="en-GB" w:eastAsia="en-GB"/>
        </w:rPr>
        <w:t>.</w:t>
      </w:r>
    </w:p>
    <w:p>
      <w:pPr>
        <w:pStyle w:val="Normal"/>
        <w:rPr>
          <w:highlight w:val="none"/>
          <w:shd w:fill="auto" w:val="clear"/>
        </w:rPr>
      </w:pPr>
      <w:r>
        <w:rPr>
          <w:rFonts w:eastAsia="Times New Roman" w:cs="Arial" w:ascii="Arial" w:hAnsi="Arial"/>
          <w:color w:val="000000"/>
          <w:sz w:val="22"/>
          <w:szCs w:val="22"/>
          <w:shd w:fill="auto" w:val="clear"/>
          <w:lang w:val="en-GB" w:eastAsia="en-GB"/>
        </w:rPr>
        <w:t> </w:t>
      </w:r>
    </w:p>
    <w:p>
      <w:pPr>
        <w:pStyle w:val="Normal"/>
        <w:rPr>
          <w:highlight w:val="none"/>
          <w:shd w:fill="auto" w:val="clear"/>
        </w:rPr>
      </w:pPr>
      <w:r>
        <w:rPr>
          <w:rFonts w:eastAsia="Times New Roman" w:cs="Arial" w:ascii="Arial" w:hAnsi="Arial"/>
          <w:b/>
          <w:bCs/>
          <w:color w:val="000000"/>
          <w:sz w:val="22"/>
          <w:szCs w:val="22"/>
          <w:shd w:fill="auto" w:val="clear"/>
          <w:lang w:val="en-GB" w:eastAsia="en-GB"/>
        </w:rPr>
        <w:t>Lon 23.25°, Lat 62.25° Boreal: Finland (FIN):</w:t>
      </w:r>
      <w:r>
        <w:rPr>
          <w:rFonts w:eastAsia="Times New Roman" w:cs="Arial" w:ascii="Arial" w:hAnsi="Arial"/>
          <w:color w:val="000000"/>
          <w:sz w:val="22"/>
          <w:szCs w:val="22"/>
          <w:shd w:fill="auto" w:val="clear"/>
          <w:lang w:val="en-GB" w:eastAsia="en-GB"/>
        </w:rPr>
        <w:t xml:space="preserve"> Pinus sylvestris - </w:t>
      </w:r>
      <w:commentRangeStart w:id="11"/>
      <w:commentRangeStart w:id="12"/>
      <w:r>
        <w:rPr>
          <w:rFonts w:eastAsia="Times New Roman" w:cs="Arial" w:ascii="Arial" w:hAnsi="Arial"/>
          <w:color w:val="000000"/>
          <w:sz w:val="22"/>
          <w:szCs w:val="22"/>
          <w:shd w:fill="auto" w:val="clear"/>
          <w:lang w:val="en-GB" w:eastAsia="en-GB"/>
        </w:rPr>
        <w:t xml:space="preserve">shade intolerant needleleaf </w:t>
      </w:r>
      <w:r>
        <w:rPr>
          <w:rFonts w:eastAsia="Times New Roman" w:cs="Arial" w:ascii="Arial" w:hAnsi="Arial"/>
          <w:color w:val="000000"/>
          <w:sz w:val="22"/>
          <w:szCs w:val="22"/>
          <w:shd w:fill="auto" w:val="clear"/>
          <w:lang w:val="en-GB" w:eastAsia="en-GB"/>
        </w:rPr>
      </w:r>
      <w:commentRangeEnd w:id="12"/>
      <w:r>
        <w:commentReference w:id="12"/>
      </w:r>
      <w:r>
        <w:rPr>
          <w:rFonts w:eastAsia="Times New Roman" w:cs="Arial" w:ascii="Arial" w:hAnsi="Arial"/>
          <w:color w:val="000000"/>
          <w:sz w:val="22"/>
          <w:szCs w:val="22"/>
          <w:shd w:fill="auto" w:val="clear"/>
          <w:lang w:val="en-GB" w:eastAsia="en-GB"/>
        </w:rPr>
      </w:r>
      <w:commentRangeEnd w:id="11"/>
      <w:r>
        <w:commentReference w:id="11"/>
      </w:r>
      <w:r>
        <w:rPr>
          <w:rFonts w:eastAsia="Times New Roman" w:cs="Arial" w:ascii="Arial" w:hAnsi="Arial"/>
          <w:color w:val="000000"/>
          <w:sz w:val="22"/>
          <w:szCs w:val="22"/>
          <w:shd w:fill="auto" w:val="clear"/>
          <w:lang w:val="en-GB" w:eastAsia="en-GB"/>
        </w:rPr>
        <w:t xml:space="preserve">(PFT1), Picea abies - </w:t>
      </w:r>
      <w:commentRangeStart w:id="13"/>
      <w:r>
        <w:rPr>
          <w:rFonts w:eastAsia="Times New Roman" w:cs="Arial" w:ascii="Arial" w:hAnsi="Arial"/>
          <w:color w:val="000000"/>
          <w:sz w:val="22"/>
          <w:szCs w:val="22"/>
          <w:shd w:fill="auto" w:val="clear"/>
          <w:lang w:val="en-GB" w:eastAsia="en-GB"/>
        </w:rPr>
        <w:t xml:space="preserve">shade tolerant needleleaf </w:t>
      </w:r>
      <w:r>
        <w:rPr>
          <w:rFonts w:eastAsia="Times New Roman" w:cs="Arial" w:ascii="Arial" w:hAnsi="Arial"/>
          <w:color w:val="000000"/>
          <w:sz w:val="22"/>
          <w:szCs w:val="22"/>
          <w:shd w:fill="auto" w:val="clear"/>
          <w:lang w:val="en-GB" w:eastAsia="en-GB"/>
        </w:rPr>
      </w:r>
      <w:commentRangeEnd w:id="13"/>
      <w:r>
        <w:commentReference w:id="13"/>
      </w:r>
      <w:r>
        <w:rPr>
          <w:rFonts w:eastAsia="Times New Roman" w:cs="Arial" w:ascii="Arial" w:hAnsi="Arial"/>
          <w:color w:val="000000"/>
          <w:sz w:val="22"/>
          <w:szCs w:val="22"/>
          <w:shd w:fill="auto" w:val="clear"/>
          <w:lang w:val="en-GB" w:eastAsia="en-GB"/>
        </w:rPr>
        <w:t>(PFT2), Betula pendula - shade intolerant broadleaf deciduous (PFT3), Grasses combined (PFT8).</w:t>
      </w:r>
    </w:p>
    <w:p>
      <w:pPr>
        <w:pStyle w:val="Normal"/>
        <w:rPr>
          <w:rFonts w:ascii="Times New Roman" w:hAnsi="Times New Roman" w:eastAsia="Times New Roman" w:cs="Times New Roman"/>
          <w:highlight w:val="none"/>
          <w:shd w:fill="auto" w:val="clear"/>
          <w:lang w:val="en-GB" w:eastAsia="en-GB"/>
        </w:rPr>
      </w:pPr>
      <w:r>
        <w:rPr>
          <w:rFonts w:eastAsia="Times New Roman" w:cs="Times New Roman" w:ascii="Times New Roman" w:hAnsi="Times New Roman"/>
          <w:shd w:fill="auto" w:val="clear"/>
          <w:lang w:val="en-GB" w:eastAsia="en-GB"/>
        </w:rPr>
      </w:r>
    </w:p>
    <w:p>
      <w:pPr>
        <w:pStyle w:val="Normal"/>
        <w:rPr>
          <w:highlight w:val="none"/>
          <w:shd w:fill="auto" w:val="clear"/>
        </w:rPr>
      </w:pPr>
      <w:r>
        <w:rPr>
          <w:rFonts w:eastAsia="Times New Roman" w:cs="Arial" w:ascii="Arial" w:hAnsi="Arial"/>
          <w:b/>
          <w:bCs/>
          <w:color w:val="000000"/>
          <w:sz w:val="22"/>
          <w:szCs w:val="22"/>
          <w:shd w:fill="auto" w:val="clear"/>
          <w:lang w:val="en-GB" w:eastAsia="en-GB"/>
        </w:rPr>
        <w:t>Lon 23.75°, Lat 52.75° Temperate; Bialowieza (BIA)</w:t>
      </w:r>
      <w:r>
        <w:rPr>
          <w:rFonts w:eastAsia="Times New Roman" w:cs="Arial" w:ascii="Arial" w:hAnsi="Arial"/>
          <w:color w:val="000000"/>
          <w:sz w:val="22"/>
          <w:szCs w:val="22"/>
          <w:shd w:fill="auto" w:val="clear"/>
          <w:lang w:val="en-GB" w:eastAsia="en-GB"/>
        </w:rPr>
        <w:t xml:space="preserve">: Picea abies - shade tolerant needleleaf (PFT2), </w:t>
      </w:r>
      <w:commentRangeStart w:id="14"/>
      <w:r>
        <w:rPr>
          <w:rFonts w:eastAsia="Times New Roman" w:cs="Arial" w:ascii="Arial" w:hAnsi="Arial"/>
          <w:i/>
          <w:iCs/>
          <w:color w:val="000000"/>
          <w:sz w:val="22"/>
          <w:szCs w:val="22"/>
          <w:shd w:fill="auto" w:val="clear"/>
          <w:lang w:val="en-GB" w:eastAsia="en-GB"/>
        </w:rPr>
        <w:t>Betula spp</w:t>
      </w:r>
      <w:r>
        <w:rPr>
          <w:rFonts w:eastAsia="Times New Roman" w:cs="Arial" w:ascii="Arial" w:hAnsi="Arial"/>
          <w:color w:val="000000"/>
          <w:sz w:val="22"/>
          <w:szCs w:val="22"/>
          <w:shd w:fill="auto" w:val="clear"/>
          <w:lang w:val="en-GB" w:eastAsia="en-GB"/>
        </w:rPr>
        <w:t xml:space="preserve">.- Shade intolerant broadleaf deciduous (PFT3), </w:t>
      </w:r>
      <w:r>
        <w:rPr>
          <w:rFonts w:eastAsia="Times New Roman" w:cs="Arial" w:ascii="Arial" w:hAnsi="Arial"/>
          <w:i/>
          <w:iCs/>
          <w:color w:val="000000"/>
          <w:sz w:val="22"/>
          <w:szCs w:val="22"/>
          <w:shd w:fill="auto" w:val="clear"/>
          <w:lang w:val="en-GB" w:eastAsia="en-GB"/>
        </w:rPr>
        <w:t>Carpinus betulus</w:t>
      </w:r>
      <w:r>
        <w:rPr>
          <w:rFonts w:eastAsia="Times New Roman" w:cs="Arial" w:ascii="Arial" w:hAnsi="Arial"/>
          <w:color w:val="000000"/>
          <w:sz w:val="22"/>
          <w:szCs w:val="22"/>
          <w:shd w:fill="auto" w:val="clear"/>
          <w:lang w:val="en-GB" w:eastAsia="en-GB"/>
        </w:rPr>
        <w:t xml:space="preserve"> or </w:t>
      </w:r>
      <w:r>
        <w:rPr>
          <w:rFonts w:eastAsia="Times New Roman" w:cs="Arial" w:ascii="Arial" w:hAnsi="Arial"/>
          <w:i/>
          <w:iCs/>
          <w:color w:val="000000"/>
          <w:sz w:val="22"/>
          <w:szCs w:val="22"/>
          <w:shd w:fill="auto" w:val="clear"/>
          <w:lang w:val="en-GB" w:eastAsia="en-GB"/>
        </w:rPr>
        <w:t>Tilia cordata</w:t>
      </w:r>
      <w:r>
        <w:rPr>
          <w:rFonts w:eastAsia="Times New Roman" w:cs="Arial" w:ascii="Arial" w:hAnsi="Arial"/>
          <w:color w:val="000000"/>
          <w:sz w:val="22"/>
          <w:szCs w:val="22"/>
          <w:shd w:fill="auto" w:val="clear"/>
          <w:lang w:val="en-GB" w:eastAsia="en-GB"/>
        </w:rPr>
        <w:t xml:space="preserve"> - (intermediate) shade tolerant broadleaf deciduous (PFT4), </w:t>
      </w:r>
      <w:r>
        <w:rPr>
          <w:rFonts w:eastAsia="Times New Roman" w:cs="Arial" w:ascii="Arial" w:hAnsi="Arial"/>
          <w:color w:val="000000"/>
          <w:sz w:val="22"/>
          <w:szCs w:val="22"/>
          <w:shd w:fill="auto" w:val="clear"/>
          <w:lang w:val="en-GB" w:eastAsia="en-GB"/>
        </w:rPr>
      </w:r>
      <w:commentRangeEnd w:id="14"/>
      <w:r>
        <w:commentReference w:id="14"/>
      </w:r>
      <w:r>
        <w:rPr>
          <w:rFonts w:eastAsia="Times New Roman" w:cs="Arial" w:ascii="Arial" w:hAnsi="Arial"/>
          <w:color w:val="000000"/>
          <w:sz w:val="22"/>
          <w:szCs w:val="22"/>
          <w:shd w:fill="auto" w:val="clear"/>
          <w:lang w:val="en-GB" w:eastAsia="en-GB"/>
        </w:rPr>
        <w:t>Grasses (PFT8).</w:t>
      </w:r>
    </w:p>
    <w:p>
      <w:pPr>
        <w:pStyle w:val="Normal"/>
        <w:rPr>
          <w:rFonts w:ascii="Times New Roman" w:hAnsi="Times New Roman" w:eastAsia="Times New Roman" w:cs="Times New Roman"/>
          <w:highlight w:val="none"/>
          <w:shd w:fill="auto" w:val="clear"/>
          <w:lang w:val="en-GB" w:eastAsia="en-GB"/>
        </w:rPr>
      </w:pPr>
      <w:r>
        <w:rPr>
          <w:rFonts w:eastAsia="Times New Roman" w:cs="Times New Roman" w:ascii="Times New Roman" w:hAnsi="Times New Roman"/>
          <w:shd w:fill="auto" w:val="clear"/>
          <w:lang w:val="en-GB" w:eastAsia="en-GB"/>
        </w:rPr>
      </w:r>
    </w:p>
    <w:p>
      <w:pPr>
        <w:pStyle w:val="Normal"/>
        <w:rPr>
          <w:highlight w:val="none"/>
          <w:shd w:fill="auto" w:val="clear"/>
        </w:rPr>
      </w:pPr>
      <w:r>
        <w:rPr>
          <w:rFonts w:eastAsia="Times New Roman" w:cs="Arial" w:ascii="Arial" w:hAnsi="Arial"/>
          <w:b/>
          <w:bCs/>
          <w:color w:val="000000"/>
          <w:sz w:val="22"/>
          <w:szCs w:val="22"/>
          <w:shd w:fill="auto" w:val="clear"/>
          <w:lang w:val="en-GB" w:eastAsia="en-GB"/>
        </w:rPr>
        <w:t>Lon -79.75°, Lat 9.25° Tropical; Barro Colorado Island (BCI):</w:t>
      </w:r>
      <w:r>
        <w:rPr>
          <w:rFonts w:eastAsia="Times New Roman" w:cs="Arial" w:ascii="Arial" w:hAnsi="Arial"/>
          <w:color w:val="000000"/>
          <w:sz w:val="22"/>
          <w:szCs w:val="22"/>
          <w:shd w:fill="auto" w:val="clear"/>
          <w:lang w:val="en-GB" w:eastAsia="en-GB"/>
        </w:rPr>
        <w:t xml:space="preserve">  </w:t>
      </w:r>
      <w:commentRangeStart w:id="15"/>
      <w:r>
        <w:rPr>
          <w:rFonts w:eastAsia="Times New Roman" w:cs="Arial" w:ascii="Arial" w:hAnsi="Arial"/>
          <w:color w:val="000000"/>
          <w:sz w:val="22"/>
          <w:szCs w:val="22"/>
          <w:shd w:fill="auto" w:val="clear"/>
          <w:lang w:val="en-GB" w:eastAsia="en-GB"/>
        </w:rPr>
        <w:t xml:space="preserve">Tropical broadleaf evergreen shade intolerant (PFT5) + Tropical broadleaf evergreen shade tolerant (PFT6) </w:t>
      </w:r>
      <w:r>
        <w:rPr>
          <w:rFonts w:eastAsia="Times New Roman" w:cs="Arial" w:ascii="Arial" w:hAnsi="Arial"/>
          <w:color w:val="000000"/>
          <w:sz w:val="22"/>
          <w:szCs w:val="22"/>
          <w:shd w:fill="auto" w:val="clear"/>
          <w:lang w:val="en-GB" w:eastAsia="en-GB"/>
        </w:rPr>
      </w:r>
      <w:commentRangeEnd w:id="15"/>
      <w:r>
        <w:commentReference w:id="15"/>
      </w:r>
      <w:r>
        <w:rPr>
          <w:rFonts w:eastAsia="Times New Roman" w:cs="Arial" w:ascii="Arial" w:hAnsi="Arial"/>
          <w:color w:val="000000"/>
          <w:sz w:val="22"/>
          <w:szCs w:val="22"/>
          <w:shd w:fill="auto" w:val="clear"/>
          <w:lang w:val="en-GB" w:eastAsia="en-GB"/>
        </w:rPr>
        <w:t>Tropical broadleaf deciduous (PFT7), Grasses (PFT8).</w:t>
      </w:r>
    </w:p>
    <w:p>
      <w:pPr>
        <w:pStyle w:val="Normal"/>
        <w:rPr>
          <w:rFonts w:ascii="Times New Roman" w:hAnsi="Times New Roman" w:eastAsia="Times New Roman" w:cs="Times New Roman"/>
          <w:highlight w:val="none"/>
          <w:shd w:fill="auto" w:val="clear"/>
          <w:lang w:val="en-GB" w:eastAsia="en-GB"/>
        </w:rPr>
      </w:pPr>
      <w:r>
        <w:rPr>
          <w:rFonts w:eastAsia="Times New Roman" w:cs="Times New Roman" w:ascii="Times New Roman" w:hAnsi="Times New Roman"/>
          <w:shd w:fill="auto" w:val="clear"/>
          <w:lang w:val="en-GB" w:eastAsia="en-GB"/>
        </w:rPr>
      </w:r>
    </w:p>
    <w:p>
      <w:pPr>
        <w:pStyle w:val="Normal"/>
        <w:rPr>
          <w:highlight w:val="none"/>
          <w:shd w:fill="auto" w:val="clear"/>
        </w:rPr>
      </w:pPr>
      <w:r>
        <w:rPr>
          <w:rFonts w:eastAsia="Times New Roman" w:cs="Arial" w:ascii="Arial" w:hAnsi="Arial"/>
          <w:color w:val="000000"/>
          <w:sz w:val="22"/>
          <w:szCs w:val="22"/>
          <w:shd w:fill="auto" w:val="clear"/>
          <w:lang w:val="en-GB" w:eastAsia="en-GB"/>
        </w:rPr>
        <w:t>(PFT1-8 reflect dimensions in netcdf, see section outputs)</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Arial" w:hAnsi="Arial" w:eastAsia="Times New Roman" w:cs="Arial"/>
          <w:b/>
          <w:b/>
          <w:bCs/>
          <w:color w:val="000000"/>
          <w:sz w:val="22"/>
          <w:szCs w:val="22"/>
          <w:lang w:val="en-GB" w:eastAsia="en-GB"/>
        </w:rPr>
      </w:pPr>
      <w:r>
        <w:rPr>
          <w:rFonts w:eastAsia="Times New Roman" w:cs="Arial" w:ascii="Arial" w:hAnsi="Arial"/>
          <w:b/>
          <w:bCs/>
          <w:color w:val="000000"/>
          <w:sz w:val="22"/>
          <w:szCs w:val="22"/>
          <w:lang w:val="en-GB" w:eastAsia="en-GB"/>
        </w:rPr>
      </w:r>
    </w:p>
    <w:p>
      <w:pPr>
        <w:pStyle w:val="Normal"/>
        <w:rPr>
          <w:rFonts w:ascii="Arial" w:hAnsi="Arial" w:eastAsia="Times New Roman" w:cs="Arial"/>
          <w:b/>
          <w:b/>
          <w:bCs/>
          <w:color w:val="000000"/>
          <w:sz w:val="22"/>
          <w:szCs w:val="22"/>
          <w:lang w:val="en-GB" w:eastAsia="en-GB"/>
        </w:rPr>
      </w:pPr>
      <w:r>
        <w:rPr>
          <w:rFonts w:eastAsia="Times New Roman" w:cs="Arial" w:ascii="Arial" w:hAnsi="Arial"/>
          <w:b/>
          <w:bCs/>
          <w:color w:val="000000"/>
          <w:sz w:val="22"/>
          <w:szCs w:val="22"/>
          <w:lang w:val="en-GB" w:eastAsia="en-GB"/>
        </w:rPr>
      </w:r>
    </w:p>
    <w:p>
      <w:pPr>
        <w:pStyle w:val="Normal"/>
        <w:rPr>
          <w:rFonts w:ascii="Arial" w:hAnsi="Arial" w:eastAsia="Times New Roman" w:cs="Arial"/>
          <w:b/>
          <w:b/>
          <w:bCs/>
          <w:color w:val="000000"/>
          <w:sz w:val="22"/>
          <w:szCs w:val="22"/>
          <w:lang w:val="en-GB" w:eastAsia="en-GB"/>
        </w:rPr>
      </w:pPr>
      <w:r>
        <w:rPr>
          <w:rFonts w:eastAsia="Times New Roman" w:cs="Arial" w:ascii="Arial" w:hAnsi="Arial"/>
          <w:b/>
          <w:bCs/>
          <w:color w:val="000000"/>
          <w:sz w:val="22"/>
          <w:szCs w:val="22"/>
          <w:lang w:val="en-GB" w:eastAsia="en-GB"/>
        </w:rPr>
      </w:r>
    </w:p>
    <w:p>
      <w:pPr>
        <w:pStyle w:val="Normal"/>
        <w:rPr>
          <w:rFonts w:ascii="Arial" w:hAnsi="Arial" w:eastAsia="Times New Roman" w:cs="Arial"/>
          <w:b/>
          <w:b/>
          <w:bCs/>
          <w:color w:val="000000"/>
          <w:sz w:val="22"/>
          <w:szCs w:val="22"/>
          <w:lang w:val="en-GB" w:eastAsia="en-GB"/>
        </w:rPr>
      </w:pPr>
      <w:r>
        <w:rPr>
          <w:rFonts w:eastAsia="Times New Roman" w:cs="Arial" w:ascii="Arial" w:hAnsi="Arial"/>
          <w:b/>
          <w:bCs/>
          <w:color w:val="000000"/>
          <w:sz w:val="22"/>
          <w:szCs w:val="22"/>
          <w:lang w:val="en-GB" w:eastAsia="en-GB"/>
        </w:rPr>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Forcing data:</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P0/PS:</w:t>
      </w:r>
    </w:p>
    <w:p>
      <w:pPr>
        <w:pStyle w:val="Normal"/>
        <w:ind w:left="720" w:hanging="360"/>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w:t>
      </w:r>
      <w:r>
        <w:rPr>
          <w:rFonts w:eastAsia="Times New Roman" w:cs="Times New Roman" w:ascii="Times New Roman" w:hAnsi="Times New Roman"/>
          <w:color w:val="000000"/>
          <w:sz w:val="14"/>
          <w:szCs w:val="14"/>
          <w:lang w:val="en-GB" w:eastAsia="en-GB"/>
        </w:rPr>
        <w:t xml:space="preserve">       </w:t>
      </w:r>
      <w:r>
        <w:rPr>
          <w:rFonts w:eastAsia="Times New Roman" w:cs="Arial" w:ascii="Arial" w:hAnsi="Arial"/>
          <w:color w:val="000000"/>
          <w:sz w:val="22"/>
          <w:szCs w:val="22"/>
          <w:highlight w:val="yellow"/>
          <w:lang w:val="en-GB" w:eastAsia="en-GB"/>
        </w:rPr>
        <w:t>TRENDY (cru_jra)</w:t>
      </w:r>
      <w:r>
        <w:rPr>
          <w:rFonts w:eastAsia="Times New Roman" w:cs="Arial" w:ascii="Arial" w:hAnsi="Arial"/>
          <w:color w:val="000000"/>
          <w:sz w:val="22"/>
          <w:szCs w:val="22"/>
          <w:lang w:val="en-GB" w:eastAsia="en-GB"/>
        </w:rPr>
        <w:t xml:space="preserve"> </w:t>
      </w:r>
      <w:r>
        <w:rPr>
          <w:rFonts w:eastAsia="Times New Roman" w:cs="Arial" w:ascii="Arial" w:hAnsi="Arial"/>
          <w:color w:val="000000"/>
          <w:sz w:val="22"/>
          <w:szCs w:val="22"/>
          <w:shd w:fill="FFFF00" w:val="clear"/>
          <w:lang w:val="en-GB" w:eastAsia="en-GB"/>
        </w:rPr>
        <w:t>(1991-2020)</w:t>
      </w:r>
      <w:r>
        <w:rPr>
          <w:rFonts w:eastAsia="Times New Roman" w:cs="Arial" w:ascii="Arial" w:hAnsi="Arial"/>
          <w:color w:val="000000"/>
          <w:sz w:val="22"/>
          <w:szCs w:val="22"/>
          <w:lang w:val="en-GB" w:eastAsia="en-GB"/>
        </w:rPr>
        <w:t xml:space="preserve"> ,</w:t>
      </w:r>
      <w:r>
        <w:rPr>
          <w:rFonts w:eastAsia="Times New Roman" w:cs="Arial" w:ascii="Arial" w:hAnsi="Arial"/>
          <w:color w:val="000000"/>
          <w:sz w:val="22"/>
          <w:szCs w:val="22"/>
          <w:highlight w:val="yellow"/>
          <w:lang w:val="en-GB" w:eastAsia="en-GB"/>
        </w:rPr>
        <w:t xml:space="preserve">6 hourly data </w:t>
      </w:r>
      <w:commentRangeStart w:id="16"/>
      <w:r>
        <w:rPr>
          <w:rFonts w:eastAsia="Times New Roman" w:cs="Arial" w:ascii="Arial" w:hAnsi="Arial"/>
          <w:color w:val="000000"/>
          <w:sz w:val="22"/>
          <w:szCs w:val="22"/>
          <w:highlight w:val="yellow"/>
          <w:lang w:val="en-GB" w:eastAsia="en-GB"/>
        </w:rPr>
        <w:t>randomly reordered by year</w:t>
      </w:r>
      <w:r>
        <w:rPr>
          <w:rFonts w:eastAsia="Times New Roman" w:cs="Arial" w:ascii="Arial" w:hAnsi="Arial"/>
          <w:color w:val="000000"/>
          <w:sz w:val="22"/>
          <w:szCs w:val="22"/>
          <w:highlight w:val="yellow"/>
          <w:lang w:val="en-GB" w:eastAsia="en-GB"/>
        </w:rPr>
      </w:r>
      <w:commentRangeEnd w:id="16"/>
      <w:r>
        <w:commentReference w:id="16"/>
      </w:r>
      <w:r>
        <w:rPr>
          <w:rFonts w:eastAsia="Times New Roman" w:cs="Arial" w:ascii="Arial" w:hAnsi="Arial"/>
          <w:color w:val="000000"/>
          <w:sz w:val="22"/>
          <w:szCs w:val="22"/>
          <w:lang w:val="en-GB" w:eastAsia="en-GB"/>
        </w:rPr>
        <w:t>, repeated) – with further temporal disaggregation done locally by each group for now.  </w:t>
      </w:r>
    </w:p>
    <w:p>
      <w:pPr>
        <w:pStyle w:val="Normal"/>
        <w:numPr>
          <w:ilvl w:val="0"/>
          <w:numId w:val="3"/>
        </w:numPr>
        <w:ind w:left="1440" w:hanging="360"/>
        <w:textAlignment w:val="baseline"/>
        <w:rPr>
          <w:rFonts w:ascii="Arial" w:hAnsi="Arial" w:eastAsia="Times New Roman" w:cs="Arial"/>
          <w:color w:val="000000"/>
          <w:sz w:val="22"/>
          <w:szCs w:val="22"/>
          <w:lang w:val="en-GB" w:eastAsia="en-GB"/>
        </w:rPr>
      </w:pPr>
      <w:r>
        <w:rPr>
          <w:rFonts w:eastAsia="Times New Roman" w:cs="Arial" w:ascii="Arial" w:hAnsi="Arial"/>
          <w:color w:val="000000"/>
          <w:sz w:val="22"/>
          <w:szCs w:val="22"/>
          <w:shd w:fill="FFFF00" w:val="clear"/>
          <w:lang w:val="en-GB" w:eastAsia="en-GB"/>
        </w:rPr>
        <w:t>Order of years</w:t>
      </w:r>
      <w:r>
        <w:rPr>
          <w:rFonts w:eastAsia="Times New Roman" w:cs="Arial" w:ascii="Arial" w:hAnsi="Arial"/>
          <w:color w:val="000000"/>
          <w:sz w:val="22"/>
          <w:szCs w:val="22"/>
          <w:lang w:val="en-GB" w:eastAsia="en-GB"/>
        </w:rPr>
        <w:t>:</w:t>
      </w:r>
    </w:p>
    <w:p>
      <w:pPr>
        <w:pStyle w:val="Normal"/>
        <w:numPr>
          <w:ilvl w:val="0"/>
          <w:numId w:val="3"/>
        </w:numPr>
        <w:ind w:left="1440" w:hanging="360"/>
        <w:textAlignment w:val="baseline"/>
        <w:rPr>
          <w:rFonts w:ascii="Arial" w:hAnsi="Arial" w:eastAsia="Times New Roman" w:cs="Arial"/>
          <w:color w:val="000000"/>
          <w:sz w:val="22"/>
          <w:szCs w:val="22"/>
          <w:lang w:val="en-GB" w:eastAsia="en-GB"/>
        </w:rPr>
      </w:pPr>
      <w:r>
        <w:rPr>
          <w:rFonts w:eastAsia="Times New Roman" w:cs="Arial" w:ascii="Arial" w:hAnsi="Arial"/>
          <w:color w:val="000000"/>
          <w:sz w:val="22"/>
          <w:szCs w:val="22"/>
          <w:lang w:val="en-GB" w:eastAsia="en-GB"/>
        </w:rPr>
        <w:t>​​</w:t>
      </w:r>
      <w:r>
        <w:rPr>
          <w:rFonts w:eastAsia="Times New Roman" w:cs="Arial" w:ascii="Arial" w:hAnsi="Arial"/>
          <w:color w:val="000000"/>
          <w:sz w:val="22"/>
          <w:szCs w:val="22"/>
          <w:lang w:val="en-GB" w:eastAsia="en-GB"/>
        </w:rPr>
        <w:t>2014 1996 2010 1998 1991 2002 2012 2016 2017 1999 2008 2001 2015 2019 2006 1993 1994 2020 2000 2004 1992 1995 2018 2011 2005 2007 2013 2009 1997 2003</w:t>
      </w:r>
    </w:p>
    <w:p>
      <w:pPr>
        <w:pStyle w:val="Normal"/>
        <w:numPr>
          <w:ilvl w:val="0"/>
          <w:numId w:val="3"/>
        </w:numPr>
        <w:ind w:left="1440" w:hanging="360"/>
        <w:textAlignment w:val="baseline"/>
        <w:rPr>
          <w:rFonts w:ascii="Arial" w:hAnsi="Arial" w:eastAsia="Times New Roman" w:cs="Arial"/>
          <w:color w:val="000000"/>
          <w:sz w:val="22"/>
          <w:szCs w:val="22"/>
          <w:lang w:val="en-GB" w:eastAsia="en-GB"/>
        </w:rPr>
      </w:pPr>
      <w:r>
        <w:rPr>
          <w:rFonts w:eastAsia="Times New Roman" w:cs="Arial" w:ascii="Arial" w:hAnsi="Arial"/>
          <w:color w:val="000000"/>
          <w:sz w:val="22"/>
          <w:szCs w:val="22"/>
          <w:lang w:val="en-GB" w:eastAsia="en-GB"/>
        </w:rPr>
        <w:t xml:space="preserve">Note: </w:t>
      </w:r>
      <w:r>
        <w:rPr>
          <w:rFonts w:eastAsia="Times New Roman" w:cs="Arial" w:ascii="Roboto" w:hAnsi="Roboto"/>
          <w:color w:val="000000"/>
          <w:sz w:val="21"/>
          <w:szCs w:val="21"/>
          <w:shd w:fill="FFFFFF" w:val="clear"/>
          <w:lang w:val="en-GB" w:eastAsia="en-GB"/>
        </w:rPr>
        <w:t>this sequence of years within the 30 year cycle should always follow the order as indicated above. it should be repeated, not generated anew for each cycle.</w:t>
      </w:r>
    </w:p>
    <w:p>
      <w:pPr>
        <w:pStyle w:val="Normal"/>
        <w:ind w:left="720" w:hanging="360"/>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w:t>
      </w:r>
      <w:r>
        <w:rPr>
          <w:rFonts w:eastAsia="Times New Roman" w:cs="Times New Roman" w:ascii="Times New Roman" w:hAnsi="Times New Roman"/>
          <w:color w:val="000000"/>
          <w:sz w:val="14"/>
          <w:szCs w:val="14"/>
          <w:lang w:val="en-GB" w:eastAsia="en-GB"/>
        </w:rPr>
        <w:t xml:space="preserve">       </w:t>
      </w:r>
      <w:r>
        <w:rPr>
          <w:rFonts w:eastAsia="Times New Roman" w:cs="Arial" w:ascii="Arial" w:hAnsi="Arial"/>
          <w:color w:val="000000"/>
          <w:sz w:val="22"/>
          <w:szCs w:val="22"/>
          <w:highlight w:val="yellow"/>
          <w:lang w:val="en-GB" w:eastAsia="en-GB"/>
        </w:rPr>
        <w:t>Fixed CO</w:t>
      </w:r>
      <w:r>
        <w:rPr>
          <w:rFonts w:eastAsia="Times New Roman" w:cs="Arial" w:ascii="Arial" w:hAnsi="Arial"/>
          <w:color w:val="000000"/>
          <w:sz w:val="13"/>
          <w:szCs w:val="13"/>
          <w:highlight w:val="yellow"/>
          <w:vertAlign w:val="subscript"/>
          <w:lang w:val="en-GB" w:eastAsia="en-GB"/>
        </w:rPr>
        <w:t>2</w:t>
      </w:r>
      <w:r>
        <w:rPr>
          <w:rFonts w:eastAsia="Times New Roman" w:cs="Arial" w:ascii="Arial" w:hAnsi="Arial"/>
          <w:color w:val="000000"/>
          <w:sz w:val="22"/>
          <w:szCs w:val="22"/>
          <w:highlight w:val="yellow"/>
          <w:lang w:val="en-GB" w:eastAsia="en-GB"/>
        </w:rPr>
        <w:t xml:space="preserve"> at 2020 levels: 412 ppm</w:t>
      </w:r>
    </w:p>
    <w:p>
      <w:pPr>
        <w:pStyle w:val="Normal"/>
        <w:ind w:left="720" w:hanging="360"/>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w:t>
      </w:r>
      <w:r>
        <w:rPr>
          <w:rFonts w:eastAsia="Times New Roman" w:cs="Times New Roman" w:ascii="Times New Roman" w:hAnsi="Times New Roman"/>
          <w:color w:val="000000"/>
          <w:sz w:val="14"/>
          <w:szCs w:val="14"/>
          <w:lang w:val="en-GB" w:eastAsia="en-GB"/>
        </w:rPr>
        <w:t xml:space="preserve">       </w:t>
      </w:r>
      <w:r>
        <w:rPr>
          <w:rFonts w:eastAsia="Times New Roman" w:cs="Arial" w:ascii="Arial" w:hAnsi="Arial"/>
          <w:color w:val="000000"/>
          <w:sz w:val="22"/>
          <w:szCs w:val="22"/>
          <w:highlight w:val="yellow"/>
          <w:lang w:val="en-GB" w:eastAsia="en-GB"/>
        </w:rPr>
        <w:t>Other forcing (e.g. N): KgN/ha/yr</w:t>
      </w:r>
    </w:p>
    <w:p>
      <w:pPr>
        <w:pStyle w:val="Normal"/>
        <w:numPr>
          <w:ilvl w:val="0"/>
          <w:numId w:val="4"/>
        </w:numPr>
        <w:ind w:left="1440" w:hanging="360"/>
        <w:textAlignment w:val="baseline"/>
        <w:rPr>
          <w:rFonts w:ascii="Arial" w:hAnsi="Arial" w:eastAsia="Times New Roman" w:cs="Arial"/>
          <w:color w:val="000000"/>
          <w:sz w:val="22"/>
          <w:szCs w:val="22"/>
          <w:lang w:val="en-GB" w:eastAsia="en-GB"/>
        </w:rPr>
      </w:pPr>
      <w:r>
        <w:rPr>
          <w:rFonts w:eastAsia="Times New Roman" w:cs="Arial" w:ascii="Arial" w:hAnsi="Arial"/>
          <w:color w:val="000000"/>
          <w:sz w:val="22"/>
          <w:szCs w:val="22"/>
          <w:lang w:val="en-GB" w:eastAsia="en-GB"/>
        </w:rPr>
        <w:t>FIN1:  5.01 </w:t>
      </w:r>
    </w:p>
    <w:p>
      <w:pPr>
        <w:pStyle w:val="Normal"/>
        <w:numPr>
          <w:ilvl w:val="0"/>
          <w:numId w:val="4"/>
        </w:numPr>
        <w:ind w:left="1440" w:hanging="360"/>
        <w:textAlignment w:val="baseline"/>
        <w:rPr>
          <w:rFonts w:ascii="Arial" w:hAnsi="Arial" w:eastAsia="Times New Roman" w:cs="Arial"/>
          <w:color w:val="000000"/>
          <w:sz w:val="22"/>
          <w:szCs w:val="22"/>
          <w:lang w:val="en-GB" w:eastAsia="en-GB"/>
        </w:rPr>
      </w:pPr>
      <w:r>
        <w:rPr>
          <w:rFonts w:eastAsia="Times New Roman" w:cs="Arial" w:ascii="Arial" w:hAnsi="Arial"/>
          <w:color w:val="000000"/>
          <w:sz w:val="22"/>
          <w:szCs w:val="22"/>
          <w:lang w:val="en-GB" w:eastAsia="en-GB"/>
        </w:rPr>
        <w:t>BIA:    10.07</w:t>
      </w:r>
    </w:p>
    <w:p>
      <w:pPr>
        <w:pStyle w:val="Normal"/>
        <w:numPr>
          <w:ilvl w:val="0"/>
          <w:numId w:val="4"/>
        </w:numPr>
        <w:ind w:left="1440" w:hanging="360"/>
        <w:textAlignment w:val="baseline"/>
        <w:rPr>
          <w:rFonts w:ascii="Arial" w:hAnsi="Arial" w:eastAsia="Times New Roman" w:cs="Arial"/>
          <w:color w:val="000000"/>
          <w:sz w:val="22"/>
          <w:szCs w:val="22"/>
          <w:lang w:val="en-GB" w:eastAsia="en-GB"/>
        </w:rPr>
      </w:pPr>
      <w:r>
        <w:rPr>
          <w:rFonts w:eastAsia="Times New Roman" w:cs="Arial" w:ascii="Arial" w:hAnsi="Arial"/>
          <w:color w:val="000000"/>
          <w:sz w:val="22"/>
          <w:szCs w:val="22"/>
          <w:lang w:val="en-GB" w:eastAsia="en-GB"/>
        </w:rPr>
        <w:t>BCI     3.57</w:t>
      </w:r>
    </w:p>
    <w:p>
      <w:pPr>
        <w:pStyle w:val="Normal"/>
        <w:ind w:left="720" w:hanging="360"/>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w:t>
      </w:r>
      <w:r>
        <w:rPr>
          <w:rFonts w:eastAsia="Times New Roman" w:cs="Times New Roman" w:ascii="Times New Roman" w:hAnsi="Times New Roman"/>
          <w:color w:val="000000"/>
          <w:sz w:val="14"/>
          <w:szCs w:val="14"/>
          <w:lang w:val="en-GB" w:eastAsia="en-GB"/>
        </w:rPr>
        <w:t xml:space="preserve">       </w:t>
      </w:r>
      <w:r>
        <w:rPr>
          <w:rFonts w:eastAsia="Times New Roman" w:cs="Arial" w:ascii="Arial" w:hAnsi="Arial"/>
          <w:color w:val="000000"/>
          <w:sz w:val="22"/>
          <w:szCs w:val="22"/>
          <w:lang w:val="en-GB" w:eastAsia="en-GB"/>
        </w:rPr>
        <w:t>Soil information is every model’s default.</w:t>
      </w:r>
    </w:p>
    <w:p>
      <w:pPr>
        <w:pStyle w:val="Normal"/>
        <w:ind w:left="720" w:hanging="0"/>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p>
      <w:pPr>
        <w:pStyle w:val="Normal"/>
        <w:ind w:left="720" w:hanging="0"/>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For outputs see next page…</w:t>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 </w:t>
      </w:r>
    </w:p>
    <w:p>
      <w:pPr>
        <w:pStyle w:val="Normal"/>
        <w:spacing w:before="0" w:after="240"/>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br/>
        <w:br/>
        <w:br/>
        <w:br/>
        <w:br/>
        <w:br/>
        <w:br/>
        <w:br/>
        <w:br/>
        <w:br/>
        <w:br/>
        <w:br/>
        <w:br/>
        <w:br/>
        <w:br/>
        <w:br/>
        <w:br/>
        <w:br/>
        <w:br/>
        <w:br/>
        <w:br/>
        <w:br/>
      </w:r>
    </w:p>
    <w:p>
      <w:pPr>
        <w:pStyle w:val="Normal"/>
        <w:spacing w:before="0" w:after="240"/>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Outputs</w:t>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xml:space="preserve">The </w:t>
      </w:r>
      <w:r>
        <w:rPr>
          <w:rFonts w:eastAsia="Times New Roman" w:cs="Arial" w:ascii="Arial" w:hAnsi="Arial"/>
          <w:color w:val="000000"/>
          <w:sz w:val="22"/>
          <w:szCs w:val="22"/>
          <w:shd w:fill="auto" w:val="clear"/>
          <w:lang w:val="en-GB" w:eastAsia="en-GB"/>
        </w:rPr>
        <w:t>aim of the outputs below is to be able to intercompare and evaluate:</w:t>
      </w:r>
    </w:p>
    <w:p>
      <w:pPr>
        <w:pStyle w:val="Normal"/>
        <w:ind w:left="1080" w:hanging="360"/>
        <w:rPr>
          <w:highlight w:val="none"/>
          <w:shd w:fill="auto" w:val="clear"/>
        </w:rPr>
      </w:pPr>
      <w:r>
        <w:rPr>
          <w:rFonts w:eastAsia="Times New Roman" w:cs="Arial" w:ascii="Arial" w:hAnsi="Arial"/>
          <w:color w:val="000000"/>
          <w:sz w:val="22"/>
          <w:szCs w:val="22"/>
          <w:shd w:fill="auto" w:val="clear"/>
          <w:lang w:val="en-GB" w:eastAsia="en-GB"/>
        </w:rPr>
        <w:t xml:space="preserve">a.   </w:t>
      </w:r>
      <w:r>
        <w:rPr>
          <w:rFonts w:eastAsia="Times New Roman" w:cs="Arial" w:ascii="Arial" w:hAnsi="Arial"/>
          <w:color w:val="000000"/>
          <w:sz w:val="22"/>
          <w:szCs w:val="22"/>
          <w:shd w:fill="FFFF00" w:val="clear"/>
          <w:lang w:val="en-GB" w:eastAsia="en-GB"/>
        </w:rPr>
        <w:t>the baseline stand structure</w:t>
      </w:r>
      <w:r>
        <w:rPr>
          <w:rFonts w:eastAsia="Times New Roman" w:cs="Arial" w:ascii="Arial" w:hAnsi="Arial"/>
          <w:color w:val="000000"/>
          <w:sz w:val="22"/>
          <w:szCs w:val="22"/>
          <w:shd w:fill="auto" w:val="clear"/>
          <w:lang w:val="en-GB" w:eastAsia="en-GB"/>
        </w:rPr>
        <w:t>,</w:t>
      </w:r>
    </w:p>
    <w:p>
      <w:pPr>
        <w:pStyle w:val="Normal"/>
        <w:ind w:left="1080" w:hanging="360"/>
        <w:rPr>
          <w:highlight w:val="none"/>
          <w:shd w:fill="auto" w:val="clear"/>
        </w:rPr>
      </w:pPr>
      <w:r>
        <w:rPr>
          <w:rFonts w:eastAsia="Times New Roman" w:cs="Arial" w:ascii="Arial" w:hAnsi="Arial"/>
          <w:color w:val="000000"/>
          <w:sz w:val="22"/>
          <w:szCs w:val="22"/>
          <w:shd w:fill="auto" w:val="clear"/>
          <w:lang w:val="en-GB" w:eastAsia="en-GB"/>
        </w:rPr>
        <w:t xml:space="preserve">b.   </w:t>
      </w:r>
      <w:r>
        <w:rPr>
          <w:rFonts w:eastAsia="Times New Roman" w:cs="Arial" w:ascii="Arial" w:hAnsi="Arial"/>
          <w:color w:val="000000"/>
          <w:sz w:val="22"/>
          <w:szCs w:val="22"/>
          <w:shd w:fill="FFFF00" w:val="clear"/>
          <w:lang w:val="en-GB" w:eastAsia="en-GB"/>
        </w:rPr>
        <w:t>mortality rates by both stem and biomass metrics</w:t>
      </w:r>
      <w:r>
        <w:rPr>
          <w:rFonts w:eastAsia="Times New Roman" w:cs="Arial" w:ascii="Arial" w:hAnsi="Arial"/>
          <w:color w:val="000000"/>
          <w:sz w:val="22"/>
          <w:szCs w:val="22"/>
          <w:shd w:fill="auto" w:val="clear"/>
          <w:lang w:val="en-GB" w:eastAsia="en-GB"/>
        </w:rPr>
        <w:t>, thereby together constraining variation in mortality rate across the size distribution,</w:t>
      </w:r>
    </w:p>
    <w:p>
      <w:pPr>
        <w:pStyle w:val="Normal"/>
        <w:ind w:left="1080" w:hanging="360"/>
        <w:rPr>
          <w:highlight w:val="none"/>
          <w:shd w:fill="auto" w:val="clear"/>
        </w:rPr>
      </w:pPr>
      <w:r>
        <w:rPr>
          <w:rFonts w:eastAsia="Times New Roman" w:cs="Arial" w:ascii="Arial" w:hAnsi="Arial"/>
          <w:color w:val="000000"/>
          <w:sz w:val="22"/>
          <w:szCs w:val="22"/>
          <w:shd w:fill="auto" w:val="clear"/>
          <w:lang w:val="en-GB" w:eastAsia="en-GB"/>
        </w:rPr>
        <w:t xml:space="preserve">c.  </w:t>
      </w:r>
      <w:r>
        <w:rPr>
          <w:rFonts w:eastAsia="Times New Roman" w:cs="Arial" w:ascii="Arial" w:hAnsi="Arial"/>
          <w:color w:val="000000"/>
          <w:sz w:val="22"/>
          <w:szCs w:val="22"/>
          <w:shd w:fill="FFFF00" w:val="clear"/>
          <w:lang w:val="en-GB" w:eastAsia="en-GB"/>
        </w:rPr>
        <w:t>the mechanisms which are driving mortality at different stages in the age of the stand</w:t>
      </w:r>
      <w:r>
        <w:rPr>
          <w:rFonts w:eastAsia="Times New Roman" w:cs="Arial" w:ascii="Arial" w:hAnsi="Arial"/>
          <w:color w:val="000000"/>
          <w:sz w:val="22"/>
          <w:szCs w:val="22"/>
          <w:shd w:fill="auto" w:val="clear"/>
          <w:lang w:val="en-GB" w:eastAsia="en-GB"/>
        </w:rPr>
        <w:t>.</w:t>
      </w:r>
    </w:p>
    <w:p>
      <w:pPr>
        <w:pStyle w:val="Normal"/>
        <w:rPr>
          <w:highlight w:val="none"/>
          <w:shd w:fill="auto" w:val="clear"/>
        </w:rPr>
      </w:pPr>
      <w:r>
        <w:rPr>
          <w:rFonts w:eastAsia="Times New Roman" w:cs="Arial" w:ascii="Arial" w:hAnsi="Arial"/>
          <w:color w:val="000000"/>
          <w:sz w:val="22"/>
          <w:szCs w:val="22"/>
          <w:shd w:fill="auto" w:val="clear"/>
          <w:lang w:val="en-GB" w:eastAsia="en-GB"/>
        </w:rPr>
        <w:t>If you feel that there is a key output that is needed to interpret your model’s behaviour which is not included here, please feel free to submit that as well (with a short explanation).</w:t>
      </w:r>
    </w:p>
    <w:p>
      <w:pPr>
        <w:pStyle w:val="Normal"/>
        <w:rPr>
          <w:highlight w:val="none"/>
          <w:shd w:fill="auto" w:val="clear"/>
        </w:rPr>
      </w:pPr>
      <w:r>
        <w:rPr>
          <w:rFonts w:eastAsia="Times New Roman" w:cs="Arial" w:ascii="Arial" w:hAnsi="Arial"/>
          <w:b/>
          <w:bCs/>
          <w:color w:val="000000"/>
          <w:sz w:val="22"/>
          <w:szCs w:val="22"/>
          <w:shd w:fill="auto" w:val="clear"/>
          <w:lang w:val="en-GB" w:eastAsia="en-GB"/>
        </w:rPr>
        <w:t> </w:t>
      </w:r>
    </w:p>
    <w:p>
      <w:pPr>
        <w:pStyle w:val="Normal"/>
        <w:rPr/>
      </w:pPr>
      <w:r>
        <w:rPr>
          <w:rFonts w:eastAsia="Times New Roman" w:cs="Arial" w:ascii="Arial" w:hAnsi="Arial"/>
          <w:color w:val="000000"/>
          <w:sz w:val="22"/>
          <w:szCs w:val="22"/>
          <w:shd w:fill="auto" w:val="clear"/>
          <w:lang w:val="en-GB" w:eastAsia="en-GB"/>
        </w:rPr>
        <w:t xml:space="preserve">Please supply outputs as </w:t>
      </w:r>
      <w:r>
        <w:rPr>
          <w:rFonts w:eastAsia="Times New Roman" w:cs="Arial" w:ascii="Arial" w:hAnsi="Arial"/>
          <w:color w:val="000000"/>
          <w:sz w:val="22"/>
          <w:szCs w:val="22"/>
          <w:shd w:fill="FFFF00" w:val="clear"/>
          <w:lang w:val="en-GB" w:eastAsia="en-GB"/>
        </w:rPr>
        <w:t>netcdf files</w:t>
      </w:r>
      <w:r>
        <w:rPr>
          <w:rFonts w:eastAsia="Times New Roman" w:cs="Arial" w:ascii="Arial" w:hAnsi="Arial"/>
          <w:color w:val="000000"/>
          <w:sz w:val="22"/>
          <w:szCs w:val="22"/>
          <w:shd w:fill="auto" w:val="clear"/>
          <w:lang w:val="en-GB" w:eastAsia="en-GB"/>
        </w:rPr>
        <w:t xml:space="preserve">. Use the example netcdf metadata and dimension format provided for each run for your own output, that will make the analysis later much easier. The example files are in the shared folder and can also be accessed from here: </w:t>
      </w:r>
      <w:hyperlink r:id="rId4">
        <w:r>
          <w:rPr>
            <w:rFonts w:eastAsia="Times New Roman" w:cs="Arial" w:ascii="Arial" w:hAnsi="Arial"/>
            <w:color w:val="1155CC"/>
            <w:sz w:val="22"/>
            <w:szCs w:val="22"/>
            <w:u w:val="single"/>
            <w:shd w:fill="auto" w:val="clear"/>
            <w:lang w:val="en-GB" w:eastAsia="en-GB"/>
          </w:rPr>
          <w:t>https://lu.box.com/s/mt9s1j72axfef8d9oaj91k9tp2kdvvt3</w:t>
        </w:r>
      </w:hyperlink>
      <w:r>
        <w:rPr>
          <w:rFonts w:eastAsia="Times New Roman" w:cs="Arial" w:ascii="Arial" w:hAnsi="Arial"/>
          <w:color w:val="000000"/>
          <w:sz w:val="22"/>
          <w:szCs w:val="22"/>
          <w:shd w:fill="auto" w:val="clear"/>
          <w:lang w:val="en-GB" w:eastAsia="en-GB"/>
        </w:rPr>
        <w:t>  Please provide separate files for each site.</w:t>
      </w:r>
    </w:p>
    <w:p>
      <w:pPr>
        <w:pStyle w:val="Normal"/>
        <w:rPr>
          <w:highlight w:val="none"/>
          <w:shd w:fill="auto" w:val="clear"/>
        </w:rPr>
      </w:pPr>
      <w:r>
        <w:rPr>
          <w:rFonts w:eastAsia="Times New Roman" w:cs="Arial" w:ascii="Arial" w:hAnsi="Arial"/>
          <w:color w:val="000000"/>
          <w:sz w:val="22"/>
          <w:szCs w:val="22"/>
          <w:shd w:fill="auto" w:val="clear"/>
          <w:lang w:val="en-GB" w:eastAsia="en-GB"/>
        </w:rPr>
        <w:t> </w:t>
      </w:r>
    </w:p>
    <w:p>
      <w:pPr>
        <w:pStyle w:val="Normal"/>
        <w:rPr>
          <w:highlight w:val="none"/>
          <w:shd w:fill="auto" w:val="clear"/>
        </w:rPr>
      </w:pPr>
      <w:r>
        <w:rPr>
          <w:rFonts w:eastAsia="Times New Roman" w:cs="Arial" w:ascii="Arial" w:hAnsi="Arial"/>
          <w:color w:val="000000"/>
          <w:sz w:val="22"/>
          <w:szCs w:val="22"/>
          <w:shd w:fill="auto" w:val="clear"/>
          <w:lang w:val="en-GB" w:eastAsia="en-GB"/>
        </w:rPr>
        <w:t xml:space="preserve">The </w:t>
      </w:r>
      <w:r>
        <w:rPr>
          <w:rFonts w:eastAsia="Times New Roman" w:cs="Arial" w:ascii="Arial" w:hAnsi="Arial"/>
          <w:color w:val="000000"/>
          <w:sz w:val="22"/>
          <w:szCs w:val="22"/>
          <w:shd w:fill="FFFF00" w:val="clear"/>
          <w:lang w:val="en-GB" w:eastAsia="en-GB"/>
        </w:rPr>
        <w:t>key outputs are those related to mortality and stand structure</w:t>
      </w:r>
    </w:p>
    <w:p>
      <w:pPr>
        <w:pStyle w:val="Normal"/>
        <w:rPr>
          <w:highlight w:val="none"/>
          <w:shd w:fill="auto" w:val="clear"/>
        </w:rPr>
      </w:pPr>
      <w:r>
        <w:rPr>
          <w:rFonts w:eastAsia="Times New Roman" w:cs="Arial" w:ascii="Arial" w:hAnsi="Arial"/>
          <w:color w:val="000000"/>
          <w:sz w:val="22"/>
          <w:szCs w:val="22"/>
          <w:shd w:fill="auto" w:val="clear"/>
          <w:lang w:val="en-GB" w:eastAsia="en-GB"/>
        </w:rPr>
        <w:t> </w:t>
      </w:r>
    </w:p>
    <w:p>
      <w:pPr>
        <w:pStyle w:val="Normal"/>
        <w:rPr>
          <w:highlight w:val="none"/>
          <w:shd w:fill="auto" w:val="clear"/>
        </w:rPr>
      </w:pPr>
      <w:r>
        <w:rPr>
          <w:rFonts w:eastAsia="Times New Roman" w:cs="Arial" w:ascii="Arial" w:hAnsi="Arial"/>
          <w:color w:val="000000"/>
          <w:sz w:val="22"/>
          <w:szCs w:val="22"/>
          <w:shd w:fill="auto" w:val="clear"/>
          <w:lang w:val="en-GB" w:eastAsia="en-GB"/>
        </w:rPr>
        <w:t xml:space="preserve">Where </w:t>
      </w:r>
      <w:r>
        <w:rPr>
          <w:rFonts w:eastAsia="Times New Roman" w:cs="Arial" w:ascii="Arial" w:hAnsi="Arial"/>
          <w:color w:val="000000"/>
          <w:sz w:val="22"/>
          <w:szCs w:val="22"/>
          <w:shd w:fill="FFFF00" w:val="clear"/>
          <w:lang w:val="en-GB" w:eastAsia="en-GB"/>
        </w:rPr>
        <w:t>outputs</w:t>
      </w:r>
      <w:r>
        <w:rPr>
          <w:rFonts w:eastAsia="Times New Roman" w:cs="Arial" w:ascii="Arial" w:hAnsi="Arial"/>
          <w:color w:val="000000"/>
          <w:sz w:val="22"/>
          <w:szCs w:val="22"/>
          <w:shd w:fill="auto" w:val="clear"/>
          <w:lang w:val="en-GB" w:eastAsia="en-GB"/>
        </w:rPr>
        <w:t xml:space="preserve"> are requested by </w:t>
      </w:r>
      <w:r>
        <w:rPr>
          <w:rFonts w:eastAsia="Times New Roman" w:cs="Arial" w:ascii="Arial" w:hAnsi="Arial"/>
          <w:color w:val="000000"/>
          <w:sz w:val="22"/>
          <w:szCs w:val="22"/>
          <w:shd w:fill="FFFF00" w:val="clear"/>
          <w:lang w:val="en-GB" w:eastAsia="en-GB"/>
        </w:rPr>
        <w:t>size class</w:t>
      </w:r>
      <w:r>
        <w:rPr>
          <w:rFonts w:eastAsia="Times New Roman" w:cs="Arial" w:ascii="Arial" w:hAnsi="Arial"/>
          <w:color w:val="000000"/>
          <w:sz w:val="22"/>
          <w:szCs w:val="22"/>
          <w:shd w:fill="auto" w:val="clear"/>
          <w:lang w:val="en-GB" w:eastAsia="en-GB"/>
        </w:rPr>
        <w:t xml:space="preserve"> (sizeclass), the following classes are requested, since they reflect available observations. If your model does not simulate a size class, please fill it with zero. If a tree is already included in a smaller size class it should not be included in a bigger one (e.g. &lt;5 means 1.0-4.999):</w:t>
      </w:r>
    </w:p>
    <w:p>
      <w:pPr>
        <w:pStyle w:val="Normal"/>
        <w:rPr>
          <w:highlight w:val="none"/>
          <w:shd w:fill="auto" w:val="clear"/>
        </w:rPr>
      </w:pPr>
      <w:r>
        <w:rPr>
          <w:rFonts w:eastAsia="Times New Roman" w:cs="Arial" w:ascii="Arial" w:hAnsi="Arial"/>
          <w:color w:val="000000"/>
          <w:sz w:val="22"/>
          <w:szCs w:val="22"/>
          <w:shd w:fill="auto" w:val="clear"/>
          <w:lang w:val="en-GB" w:eastAsia="en-GB"/>
        </w:rPr>
        <w:t>&lt;</w:t>
      </w:r>
      <w:r>
        <w:rPr>
          <w:rFonts w:eastAsia="Times New Roman" w:cs="Arial" w:ascii="Arial" w:hAnsi="Arial"/>
          <w:color w:val="000000"/>
          <w:sz w:val="22"/>
          <w:szCs w:val="22"/>
          <w:shd w:fill="FFFF00" w:val="clear"/>
          <w:lang w:val="en-GB" w:eastAsia="en-GB"/>
        </w:rPr>
        <w:t>1 cm, &lt;5, &lt;10, &lt;15, &lt;20, &lt;30, &lt;40, &lt;50, &lt;60, &lt;70, &lt;80, &lt;90, &lt;100, &lt;150, &lt;200, &gt;=200</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Additional information:</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To keep things transparent and more interpretable, we should provide some PFT-specific parameters/ behaviours: For each of your PFTs, please submit a description of the PFT, along with parameter values for (if not applicable, mark with X):</w:t>
      </w:r>
    </w:p>
    <w:p>
      <w:pPr>
        <w:pStyle w:val="Normal"/>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tbl>
      <w:tblPr>
        <w:tblW w:w="9026" w:type="dxa"/>
        <w:jc w:val="left"/>
        <w:tblInd w:w="0" w:type="dxa"/>
        <w:tblLayout w:type="fixed"/>
        <w:tblCellMar>
          <w:top w:w="100" w:type="dxa"/>
          <w:left w:w="100" w:type="dxa"/>
          <w:bottom w:w="100" w:type="dxa"/>
          <w:right w:w="100" w:type="dxa"/>
        </w:tblCellMar>
        <w:tblLook w:val="04a0" w:noHBand="0" w:noVBand="1" w:firstColumn="1" w:lastRow="0" w:lastColumn="0" w:firstRow="1"/>
      </w:tblPr>
      <w:tblGrid>
        <w:gridCol w:w="2314"/>
        <w:gridCol w:w="1133"/>
        <w:gridCol w:w="3725"/>
        <w:gridCol w:w="1853"/>
      </w:tblGrid>
      <w:tr>
        <w:trPr/>
        <w:tc>
          <w:tcPr>
            <w:tcW w:w="2314"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PFT name and short description</w:t>
            </w:r>
          </w:p>
        </w:tc>
        <w:tc>
          <w:tcPr>
            <w:tcW w:w="1133"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Vcmax</w:t>
              <w:br/>
              <w:br/>
              <w:t>(µmol m</w:t>
            </w:r>
            <w:r>
              <w:rPr>
                <w:rFonts w:eastAsia="Times New Roman" w:cs="Arial" w:ascii="Arial" w:hAnsi="Arial"/>
                <w:color w:val="000000"/>
                <w:sz w:val="13"/>
                <w:szCs w:val="13"/>
                <w:vertAlign w:val="superscript"/>
                <w:lang w:val="en-GB" w:eastAsia="en-GB"/>
              </w:rPr>
              <w:t>-2</w:t>
            </w:r>
            <w:r>
              <w:rPr>
                <w:rFonts w:eastAsia="Times New Roman" w:cs="Arial" w:ascii="Arial" w:hAnsi="Arial"/>
                <w:color w:val="000000"/>
                <w:sz w:val="22"/>
                <w:szCs w:val="22"/>
                <w:lang w:val="en-GB" w:eastAsia="en-GB"/>
              </w:rPr>
              <w:t xml:space="preserve"> s</w:t>
            </w:r>
            <w:r>
              <w:rPr>
                <w:rFonts w:eastAsia="Times New Roman" w:cs="Arial" w:ascii="Arial" w:hAnsi="Arial"/>
                <w:color w:val="000000"/>
                <w:sz w:val="13"/>
                <w:szCs w:val="13"/>
                <w:vertAlign w:val="superscript"/>
                <w:lang w:val="en-GB" w:eastAsia="en-GB"/>
              </w:rPr>
              <w:t>-1</w:t>
            </w:r>
            <w:r>
              <w:rPr>
                <w:rFonts w:eastAsia="Times New Roman" w:cs="Arial" w:ascii="Arial" w:hAnsi="Arial"/>
                <w:color w:val="000000"/>
                <w:sz w:val="22"/>
                <w:szCs w:val="22"/>
                <w:lang w:val="en-GB" w:eastAsia="en-GB"/>
              </w:rPr>
              <w:t>)</w:t>
            </w:r>
          </w:p>
        </w:tc>
        <w:tc>
          <w:tcPr>
            <w:tcW w:w="372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Stomatal slope</w:t>
            </w:r>
          </w:p>
          <w:p>
            <w:pPr>
              <w:pStyle w:val="Normal"/>
              <w:widowControl w:val="false"/>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(Unitless / kPa</w:t>
            </w:r>
            <w:r>
              <w:rPr>
                <w:rFonts w:eastAsia="Times New Roman" w:cs="Arial" w:ascii="Arial" w:hAnsi="Arial"/>
                <w:color w:val="000000"/>
                <w:sz w:val="13"/>
                <w:szCs w:val="13"/>
                <w:vertAlign w:val="superscript"/>
                <w:lang w:val="en-GB" w:eastAsia="en-GB"/>
              </w:rPr>
              <w:t>0.5</w:t>
            </w:r>
            <w:r>
              <w:rPr>
                <w:rFonts w:eastAsia="Times New Roman" w:cs="Arial" w:ascii="Arial" w:hAnsi="Arial"/>
                <w:color w:val="000000"/>
                <w:sz w:val="22"/>
                <w:szCs w:val="22"/>
                <w:lang w:val="en-GB" w:eastAsia="en-GB"/>
              </w:rPr>
              <w:t>)*</w:t>
              <w:br/>
              <w:br/>
              <w:t>*prob need people to indicate the model for this to make sense</w:t>
            </w:r>
          </w:p>
        </w:tc>
        <w:tc>
          <w:tcPr>
            <w:tcW w:w="1853"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xml:space="preserve">Leaf / </w:t>
            </w:r>
            <w:commentRangeStart w:id="17"/>
            <w:r>
              <w:rPr>
                <w:rFonts w:eastAsia="Times New Roman" w:cs="Arial" w:ascii="Arial" w:hAnsi="Arial"/>
                <w:color w:val="000000"/>
                <w:sz w:val="22"/>
                <w:szCs w:val="22"/>
                <w:lang w:val="en-GB" w:eastAsia="en-GB"/>
              </w:rPr>
              <w:t>wood</w:t>
            </w:r>
            <w:r>
              <w:rPr>
                <w:rFonts w:eastAsia="Times New Roman" w:cs="Arial" w:ascii="Arial" w:hAnsi="Arial"/>
                <w:color w:val="000000"/>
                <w:sz w:val="22"/>
                <w:szCs w:val="22"/>
                <w:lang w:val="en-GB" w:eastAsia="en-GB"/>
              </w:rPr>
            </w:r>
            <w:commentRangeEnd w:id="17"/>
            <w:r>
              <w:commentReference w:id="17"/>
            </w:r>
            <w:r>
              <w:rPr>
                <w:rFonts w:eastAsia="Times New Roman" w:cs="Arial" w:ascii="Arial" w:hAnsi="Arial"/>
                <w:color w:val="000000"/>
                <w:sz w:val="22"/>
                <w:szCs w:val="22"/>
                <w:lang w:val="en-GB" w:eastAsia="en-GB"/>
              </w:rPr>
              <w:t xml:space="preserve"> / root lifespan</w:t>
            </w:r>
          </w:p>
          <w:p>
            <w:pPr>
              <w:pStyle w:val="Normal"/>
              <w:widowControl w:val="false"/>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(years)</w:t>
            </w:r>
          </w:p>
        </w:tc>
      </w:tr>
      <w:tr>
        <w:trPr/>
        <w:tc>
          <w:tcPr>
            <w:tcW w:w="2314"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tc>
        <w:tc>
          <w:tcPr>
            <w:tcW w:w="1133"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tc>
        <w:tc>
          <w:tcPr>
            <w:tcW w:w="372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tc>
        <w:tc>
          <w:tcPr>
            <w:tcW w:w="1853"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tc>
      </w:tr>
    </w:tbl>
    <w:p>
      <w:pPr>
        <w:pStyle w:val="Normal"/>
        <w:spacing w:before="0" w:after="240"/>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br/>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Also, please report the changes you have made to mortality rates for each sensitivity runs:</w:t>
      </w:r>
    </w:p>
    <w:p>
      <w:pPr>
        <w:pStyle w:val="Normal"/>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tbl>
      <w:tblPr>
        <w:tblW w:w="9026" w:type="dxa"/>
        <w:jc w:val="left"/>
        <w:tblInd w:w="0" w:type="dxa"/>
        <w:tblLayout w:type="fixed"/>
        <w:tblCellMar>
          <w:top w:w="100" w:type="dxa"/>
          <w:left w:w="100" w:type="dxa"/>
          <w:bottom w:w="100" w:type="dxa"/>
          <w:right w:w="100" w:type="dxa"/>
        </w:tblCellMar>
        <w:tblLook w:val="04a0" w:noHBand="0" w:noVBand="1" w:firstColumn="1" w:lastRow="0" w:lastColumn="0" w:firstRow="1"/>
      </w:tblPr>
      <w:tblGrid>
        <w:gridCol w:w="713"/>
        <w:gridCol w:w="4544"/>
        <w:gridCol w:w="2758"/>
        <w:gridCol w:w="1010"/>
      </w:tblGrid>
      <w:tr>
        <w:trPr/>
        <w:tc>
          <w:tcPr>
            <w:tcW w:w="713"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PFT</w:t>
            </w:r>
          </w:p>
        </w:tc>
        <w:tc>
          <w:tcPr>
            <w:tcW w:w="4544"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PS</w:t>
            </w:r>
          </w:p>
        </w:tc>
        <w:tc>
          <w:tcPr>
            <w:tcW w:w="2758"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commentRangeStart w:id="18"/>
            <w:r>
              <w:rPr>
                <w:rFonts w:eastAsia="Times New Roman" w:cs="Arial" w:ascii="Arial" w:hAnsi="Arial"/>
                <w:color w:val="000000"/>
                <w:sz w:val="22"/>
                <w:szCs w:val="22"/>
                <w:lang w:val="en-GB" w:eastAsia="en-GB"/>
              </w:rPr>
              <w:t xml:space="preserve">Mortality rate </w:t>
            </w:r>
            <w:r>
              <w:rPr>
                <w:rFonts w:eastAsia="Times New Roman" w:cs="Arial" w:ascii="Arial" w:hAnsi="Arial"/>
                <w:color w:val="000000"/>
                <w:sz w:val="22"/>
                <w:szCs w:val="22"/>
                <w:lang w:val="en-GB" w:eastAsia="en-GB"/>
              </w:rPr>
            </w:r>
            <w:commentRangeEnd w:id="18"/>
            <w:r>
              <w:commentReference w:id="18"/>
            </w:r>
            <w:r>
              <w:rPr>
                <w:rFonts w:eastAsia="Times New Roman" w:cs="Arial" w:ascii="Arial" w:hAnsi="Arial"/>
                <w:color w:val="000000"/>
                <w:sz w:val="22"/>
                <w:szCs w:val="22"/>
                <w:lang w:val="en-GB" w:eastAsia="en-GB"/>
              </w:rPr>
              <w:t>changed</w:t>
            </w:r>
          </w:p>
        </w:tc>
        <w:tc>
          <w:tcPr>
            <w:tcW w:w="101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Values</w:t>
            </w:r>
          </w:p>
        </w:tc>
      </w:tr>
      <w:tr>
        <w:trPr/>
        <w:tc>
          <w:tcPr>
            <w:tcW w:w="713"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tc>
        <w:tc>
          <w:tcPr>
            <w:tcW w:w="4544"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1 (“baseline- old growth calibrated,P0)</w:t>
            </w:r>
          </w:p>
        </w:tc>
        <w:tc>
          <w:tcPr>
            <w:tcW w:w="2758"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tc>
        <w:tc>
          <w:tcPr>
            <w:tcW w:w="101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tc>
      </w:tr>
      <w:tr>
        <w:trPr/>
        <w:tc>
          <w:tcPr>
            <w:tcW w:w="713"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tc>
        <w:tc>
          <w:tcPr>
            <w:tcW w:w="4544"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w:t>
            </w:r>
          </w:p>
        </w:tc>
        <w:tc>
          <w:tcPr>
            <w:tcW w:w="2758"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tc>
        <w:tc>
          <w:tcPr>
            <w:tcW w:w="101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tc>
      </w:tr>
      <w:tr>
        <w:trPr/>
        <w:tc>
          <w:tcPr>
            <w:tcW w:w="713"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tc>
        <w:tc>
          <w:tcPr>
            <w:tcW w:w="4544"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7 (“transition to non-forest”)</w:t>
            </w:r>
          </w:p>
        </w:tc>
        <w:tc>
          <w:tcPr>
            <w:tcW w:w="2758"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tc>
        <w:tc>
          <w:tcPr>
            <w:tcW w:w="101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tc>
      </w:tr>
    </w:tbl>
    <w:p>
      <w:pPr>
        <w:pStyle w:val="Normal"/>
        <w:spacing w:before="0" w:after="240"/>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p>
      <w:pPr>
        <w:pStyle w:val="Normal"/>
        <w:rPr>
          <w:highlight w:val="none"/>
          <w:shd w:fill="FFFF00" w:val="clear"/>
        </w:rPr>
      </w:pPr>
      <w:r>
        <w:rPr>
          <w:rFonts w:eastAsia="Times New Roman" w:cs="Arial" w:ascii="Arial" w:hAnsi="Arial"/>
          <w:color w:val="000000"/>
          <w:sz w:val="22"/>
          <w:szCs w:val="22"/>
          <w:shd w:fill="FFFF00" w:val="clear"/>
          <w:lang w:val="en-GB" w:eastAsia="en-GB"/>
        </w:rPr>
        <w:t>Where PFT level outputs are requested, they should sum together to provide the totals for the grid cell.</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File naming conventions:</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If possible, create per-variable files, using the following naming conventions, this makes my life a lot easier. If you diverge from this format, please provide the necessary information to post-process them into this format later:</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Label files as follows,</w:t>
      </w:r>
    </w:p>
    <w:p>
      <w:pPr>
        <w:pStyle w:val="Normal"/>
        <w:rPr>
          <w:highlight w:val="none"/>
          <w:shd w:fill="FFFF00" w:val="clear"/>
        </w:rPr>
      </w:pPr>
      <w:r>
        <w:rPr>
          <w:rFonts w:eastAsia="Times New Roman" w:cs="Arial" w:ascii="Arial" w:hAnsi="Arial"/>
          <w:color w:val="000000"/>
          <w:sz w:val="22"/>
          <w:szCs w:val="22"/>
          <w:shd w:fill="FFFF00" w:val="clear"/>
          <w:lang w:val="en-GB" w:eastAsia="en-GB"/>
        </w:rPr>
        <w:t>&lt;model name&gt;_&lt;variable name&gt;_&lt;simulation&gt;_&lt;location&gt;[_&lt;mortality_rate_id&gt;]</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Where “simulation” is P0 and PS and “location” is FIN, BIA or BCI,</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 = additional naming convention relevant for sensitivity runs, with &lt;mortality_rate_id&gt; being a number between 1 and 8, where</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1 = Calibrated morality rate to reproduce old-growth biomass content</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7 = mortality rate that turns the forest into a non-forest (i.e., the above FAO forest definition is no longer valid)</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Example: FATES_cwood_P0_Bia and FATES_cwood_PS_Bia_1 (should be equivalent)</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Note: </w:t>
      </w:r>
    </w:p>
    <w:p>
      <w:pPr>
        <w:pStyle w:val="Normal"/>
        <w:ind w:left="720" w:hanging="360"/>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w:t>
      </w:r>
      <w:r>
        <w:rPr>
          <w:rFonts w:eastAsia="Times New Roman" w:cs="Times New Roman" w:ascii="Times New Roman" w:hAnsi="Times New Roman"/>
          <w:color w:val="000000"/>
          <w:sz w:val="14"/>
          <w:szCs w:val="14"/>
          <w:lang w:val="en-GB" w:eastAsia="en-GB"/>
        </w:rPr>
        <w:t xml:space="preserve">       </w:t>
      </w:r>
      <w:r>
        <w:rPr>
          <w:rFonts w:eastAsia="Times New Roman" w:cs="Arial" w:ascii="Arial" w:hAnsi="Arial"/>
          <w:i/>
          <w:iCs/>
          <w:color w:val="000000"/>
          <w:sz w:val="22"/>
          <w:szCs w:val="22"/>
          <w:lang w:val="en-GB" w:eastAsia="en-GB"/>
        </w:rPr>
        <w:t>Dimensions in</w:t>
      </w:r>
      <w:r>
        <w:rPr>
          <w:rFonts w:eastAsia="Times New Roman" w:cs="Arial" w:ascii="Arial" w:hAnsi="Arial"/>
          <w:color w:val="000000"/>
          <w:sz w:val="22"/>
          <w:szCs w:val="22"/>
          <w:lang w:val="en-GB" w:eastAsia="en-GB"/>
        </w:rPr>
        <w:t xml:space="preserve"> </w:t>
      </w:r>
      <w:r>
        <w:rPr>
          <w:rFonts w:eastAsia="Times New Roman" w:cs="Arial" w:ascii="Arial" w:hAnsi="Arial"/>
          <w:i/>
          <w:iCs/>
          <w:color w:val="000000"/>
          <w:sz w:val="22"/>
          <w:szCs w:val="22"/>
          <w:lang w:val="en-GB" w:eastAsia="en-GB"/>
        </w:rPr>
        <w:t>italics</w:t>
      </w:r>
      <w:r>
        <w:rPr>
          <w:rFonts w:eastAsia="Times New Roman" w:cs="Arial" w:ascii="Arial" w:hAnsi="Arial"/>
          <w:color w:val="000000"/>
          <w:sz w:val="22"/>
          <w:szCs w:val="22"/>
          <w:lang w:val="en-GB" w:eastAsia="en-GB"/>
        </w:rPr>
        <w:t xml:space="preserve"> are optional dimensions, e.g., pft dimension</w:t>
      </w:r>
    </w:p>
    <w:p>
      <w:pPr>
        <w:pStyle w:val="Normal"/>
        <w:ind w:left="720" w:hanging="360"/>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w:t>
      </w:r>
      <w:r>
        <w:rPr>
          <w:rFonts w:eastAsia="Times New Roman" w:cs="Times New Roman" w:ascii="Times New Roman" w:hAnsi="Times New Roman"/>
          <w:color w:val="000000"/>
          <w:sz w:val="14"/>
          <w:szCs w:val="14"/>
          <w:lang w:val="en-GB" w:eastAsia="en-GB"/>
        </w:rPr>
        <w:t xml:space="preserve">       </w:t>
      </w:r>
      <w:r>
        <w:rPr>
          <w:rFonts w:eastAsia="Times New Roman" w:cs="Arial" w:ascii="Arial" w:hAnsi="Arial"/>
          <w:color w:val="000000"/>
          <w:sz w:val="22"/>
          <w:szCs w:val="22"/>
          <w:lang w:val="en-GB" w:eastAsia="en-GB"/>
        </w:rPr>
        <w:t>The pft dimension is to be filled up the following way: place output from Pinus sylvestris/PFT1 (see above) into the pft-dimension called 1(where possible). place output from Picea abies/PFT2 into pft-dimesion called 2, and so on...  Pfts that are absent at a particular location should have 0 in the output variable.</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tbl>
      <w:tblPr>
        <w:tblW w:w="9340" w:type="dxa"/>
        <w:jc w:val="left"/>
        <w:tblInd w:w="0" w:type="dxa"/>
        <w:tblLayout w:type="fixed"/>
        <w:tblCellMar>
          <w:top w:w="100" w:type="dxa"/>
          <w:left w:w="100" w:type="dxa"/>
          <w:bottom w:w="100" w:type="dxa"/>
          <w:right w:w="100" w:type="dxa"/>
        </w:tblCellMar>
        <w:tblLook w:val="04a0" w:noHBand="0" w:noVBand="1" w:firstColumn="1" w:lastRow="0" w:lastColumn="0" w:firstRow="1"/>
      </w:tblPr>
      <w:tblGrid>
        <w:gridCol w:w="1737"/>
        <w:gridCol w:w="1382"/>
        <w:gridCol w:w="811"/>
        <w:gridCol w:w="1105"/>
        <w:gridCol w:w="1372"/>
        <w:gridCol w:w="2932"/>
      </w:tblGrid>
      <w:tr>
        <w:trPr>
          <w:trHeight w:val="930" w:hRule="atLeast"/>
        </w:trPr>
        <w:tc>
          <w:tcPr>
            <w:tcW w:w="1737"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Long name</w:t>
            </w:r>
          </w:p>
        </w:tc>
        <w:tc>
          <w:tcPr>
            <w:tcW w:w="138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Output variable name</w:t>
            </w:r>
          </w:p>
        </w:tc>
        <w:tc>
          <w:tcPr>
            <w:tcW w:w="81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Units</w:t>
            </w:r>
          </w:p>
        </w:tc>
        <w:tc>
          <w:tcPr>
            <w:tcW w:w="110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Timestep</w:t>
            </w:r>
          </w:p>
        </w:tc>
        <w:tc>
          <w:tcPr>
            <w:tcW w:w="137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Dimensions</w:t>
            </w:r>
          </w:p>
        </w:tc>
        <w:tc>
          <w:tcPr>
            <w:tcW w:w="293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Notes</w:t>
            </w:r>
          </w:p>
        </w:tc>
      </w:tr>
      <w:tr>
        <w:trPr>
          <w:trHeight w:val="450" w:hRule="atLeast"/>
        </w:trPr>
        <w:tc>
          <w:tcPr>
            <w:tcW w:w="9339" w:type="dxa"/>
            <w:gridSpan w:val="6"/>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Pools and structure</w:t>
            </w:r>
          </w:p>
        </w:tc>
      </w:tr>
      <w:tr>
        <w:trPr>
          <w:trHeight w:val="1170" w:hRule="atLeast"/>
        </w:trPr>
        <w:tc>
          <w:tcPr>
            <w:tcW w:w="1737" w:type="dxa"/>
            <w:tcBorders>
              <w:top w:val="single" w:sz="8" w:space="0" w:color="000000"/>
              <w:left w:val="single" w:sz="8" w:space="0" w:color="000000"/>
              <w:bottom w:val="single" w:sz="8" w:space="0" w:color="000000"/>
              <w:right w:val="single" w:sz="8" w:space="0" w:color="000000"/>
            </w:tcBorders>
          </w:tcPr>
          <w:p>
            <w:pPr>
              <w:pStyle w:val="Normal"/>
              <w:widowControl w:val="false"/>
              <w:rPr>
                <w:highlight w:val="none"/>
                <w:shd w:fill="FFFF00" w:val="clear"/>
              </w:rPr>
            </w:pPr>
            <w:r>
              <w:rPr>
                <w:rFonts w:eastAsia="Times New Roman" w:cs="Arial" w:ascii="Arial" w:hAnsi="Arial"/>
                <w:color w:val="000000"/>
                <w:sz w:val="22"/>
                <w:szCs w:val="22"/>
                <w:shd w:fill="FFFF00" w:val="clear"/>
                <w:lang w:val="en-GB" w:eastAsia="en-GB"/>
              </w:rPr>
              <w:t>Carbon mass in vegetation by PFT</w:t>
            </w:r>
          </w:p>
        </w:tc>
        <w:tc>
          <w:tcPr>
            <w:tcW w:w="138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cveg</w:t>
            </w:r>
          </w:p>
        </w:tc>
        <w:tc>
          <w:tcPr>
            <w:tcW w:w="81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kg C m</w:t>
            </w:r>
            <w:r>
              <w:rPr>
                <w:rFonts w:eastAsia="Times New Roman" w:cs="Arial" w:ascii="Arial" w:hAnsi="Arial"/>
                <w:color w:val="000000"/>
                <w:sz w:val="13"/>
                <w:szCs w:val="13"/>
                <w:vertAlign w:val="superscript"/>
                <w:lang w:val="en-GB" w:eastAsia="en-GB"/>
              </w:rPr>
              <w:t>-2</w:t>
            </w:r>
          </w:p>
        </w:tc>
        <w:tc>
          <w:tcPr>
            <w:tcW w:w="110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annual</w:t>
            </w:r>
          </w:p>
        </w:tc>
        <w:tc>
          <w:tcPr>
            <w:tcW w:w="137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pft, time</w:t>
            </w:r>
          </w:p>
        </w:tc>
        <w:tc>
          <w:tcPr>
            <w:tcW w:w="293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r>
              <w:rPr>
                <w:rFonts w:eastAsia="Times New Roman" w:cs="Times New Roman" w:ascii="Times New Roman" w:hAnsi="Times New Roman"/>
                <w:color w:val="000000"/>
                <w:sz w:val="22"/>
                <w:szCs w:val="22"/>
                <w:lang w:val="en-GB" w:eastAsia="en-GB"/>
              </w:rPr>
              <w:t>Stem, coarse roots, fine roots, branches, leaves</w:t>
            </w:r>
          </w:p>
        </w:tc>
      </w:tr>
      <w:tr>
        <w:trPr>
          <w:trHeight w:val="1170" w:hRule="atLeast"/>
        </w:trPr>
        <w:tc>
          <w:tcPr>
            <w:tcW w:w="1737" w:type="dxa"/>
            <w:tcBorders>
              <w:top w:val="single" w:sz="8" w:space="0" w:color="000000"/>
              <w:left w:val="single" w:sz="8" w:space="0" w:color="000000"/>
              <w:bottom w:val="single" w:sz="8" w:space="0" w:color="000000"/>
              <w:right w:val="single" w:sz="8" w:space="0" w:color="000000"/>
            </w:tcBorders>
          </w:tcPr>
          <w:p>
            <w:pPr>
              <w:pStyle w:val="Normal"/>
              <w:widowControl w:val="false"/>
              <w:rPr>
                <w:highlight w:val="none"/>
                <w:shd w:fill="FFFF00" w:val="clear"/>
              </w:rPr>
            </w:pPr>
            <w:r>
              <w:rPr>
                <w:rFonts w:eastAsia="Times New Roman" w:cs="Arial" w:ascii="Arial" w:hAnsi="Arial"/>
                <w:color w:val="000000"/>
                <w:sz w:val="22"/>
                <w:szCs w:val="22"/>
                <w:shd w:fill="FFFF00" w:val="clear"/>
                <w:lang w:val="en-GB" w:eastAsia="en-GB"/>
              </w:rPr>
              <w:t>Aboveground biomass</w:t>
            </w:r>
          </w:p>
        </w:tc>
        <w:tc>
          <w:tcPr>
            <w:tcW w:w="138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AGB</w:t>
            </w:r>
          </w:p>
        </w:tc>
        <w:tc>
          <w:tcPr>
            <w:tcW w:w="81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kg C m</w:t>
            </w:r>
            <w:r>
              <w:rPr>
                <w:rFonts w:eastAsia="Times New Roman" w:cs="Arial" w:ascii="Arial" w:hAnsi="Arial"/>
                <w:color w:val="000000"/>
                <w:sz w:val="13"/>
                <w:szCs w:val="13"/>
                <w:vertAlign w:val="superscript"/>
                <w:lang w:val="en-GB" w:eastAsia="en-GB"/>
              </w:rPr>
              <w:t>-2</w:t>
            </w:r>
          </w:p>
        </w:tc>
        <w:tc>
          <w:tcPr>
            <w:tcW w:w="110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Calibri"/>
                <w:color w:val="000000"/>
                <w:sz w:val="22"/>
                <w:szCs w:val="22"/>
                <w:lang w:val="en-GB" w:eastAsia="en-GB"/>
              </w:rPr>
              <w:t>annual</w:t>
            </w:r>
          </w:p>
          <w:p>
            <w:pPr>
              <w:pStyle w:val="Normal"/>
              <w:widowControl w:val="false"/>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tc>
        <w:tc>
          <w:tcPr>
            <w:tcW w:w="137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time</w:t>
            </w:r>
          </w:p>
        </w:tc>
        <w:tc>
          <w:tcPr>
            <w:tcW w:w="293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xml:space="preserve">Necessary to evaluate against regrowth curves </w:t>
            </w:r>
            <w:r>
              <w:rPr>
                <w:rFonts w:eastAsia="Times New Roman" w:cs="Arial" w:ascii="Arial" w:hAnsi="Arial"/>
                <w:color w:val="FF0000"/>
                <w:sz w:val="22"/>
                <w:szCs w:val="22"/>
                <w:lang w:val="en-GB" w:eastAsia="en-GB"/>
              </w:rPr>
              <w:t>(</w:t>
            </w:r>
            <w:r>
              <w:rPr>
                <w:rFonts w:eastAsia="Times New Roman" w:cs="Calibri"/>
                <w:color w:val="FF0000"/>
                <w:sz w:val="22"/>
                <w:szCs w:val="22"/>
                <w:lang w:val="en-GB" w:eastAsia="en-GB"/>
              </w:rPr>
              <w:t>add, if possible, no need to delay simulations for it, we will otherwise do a Simple transformation of Cveg *0.75 - to remove roots)</w:t>
            </w:r>
          </w:p>
        </w:tc>
      </w:tr>
      <w:tr>
        <w:trPr>
          <w:trHeight w:val="1170" w:hRule="atLeast"/>
        </w:trPr>
        <w:tc>
          <w:tcPr>
            <w:tcW w:w="1737" w:type="dxa"/>
            <w:tcBorders>
              <w:top w:val="single" w:sz="8" w:space="0" w:color="000000"/>
              <w:left w:val="single" w:sz="8" w:space="0" w:color="000000"/>
              <w:bottom w:val="single" w:sz="8" w:space="0" w:color="000000"/>
              <w:right w:val="single" w:sz="8" w:space="0" w:color="000000"/>
            </w:tcBorders>
          </w:tcPr>
          <w:p>
            <w:pPr>
              <w:pStyle w:val="Normal"/>
              <w:widowControl w:val="false"/>
              <w:rPr>
                <w:highlight w:val="none"/>
                <w:shd w:fill="FFFF00" w:val="clear"/>
              </w:rPr>
            </w:pPr>
            <w:r>
              <w:rPr>
                <w:rFonts w:eastAsia="Times New Roman" w:cs="Arial" w:ascii="Arial" w:hAnsi="Arial"/>
                <w:color w:val="000000"/>
                <w:sz w:val="22"/>
                <w:szCs w:val="22"/>
                <w:shd w:fill="FFFF00" w:val="clear"/>
                <w:lang w:val="en-GB" w:eastAsia="en-GB"/>
              </w:rPr>
              <w:t>Carbon mass in wood by PFT</w:t>
            </w:r>
          </w:p>
        </w:tc>
        <w:tc>
          <w:tcPr>
            <w:tcW w:w="138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cwood</w:t>
            </w:r>
          </w:p>
        </w:tc>
        <w:tc>
          <w:tcPr>
            <w:tcW w:w="81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kg C m</w:t>
            </w:r>
            <w:r>
              <w:rPr>
                <w:rFonts w:eastAsia="Times New Roman" w:cs="Arial" w:ascii="Arial" w:hAnsi="Arial"/>
                <w:color w:val="000000"/>
                <w:sz w:val="13"/>
                <w:szCs w:val="13"/>
                <w:vertAlign w:val="superscript"/>
                <w:lang w:val="en-GB" w:eastAsia="en-GB"/>
              </w:rPr>
              <w:t>-2</w:t>
            </w:r>
          </w:p>
        </w:tc>
        <w:tc>
          <w:tcPr>
            <w:tcW w:w="110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annual</w:t>
            </w:r>
          </w:p>
        </w:tc>
        <w:tc>
          <w:tcPr>
            <w:tcW w:w="137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pft, time</w:t>
            </w:r>
          </w:p>
        </w:tc>
        <w:tc>
          <w:tcPr>
            <w:tcW w:w="293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ins w:id="0" w:author="Unknown Author" w:date="2023-02-07T19:09:39Z">
              <w:bookmarkStart w:id="0" w:name="m_-5281600904038495624_OLE_LINK3"/>
              <w:bookmarkEnd w:id="0"/>
              <w:r>
                <w:rPr>
                  <w:rFonts w:eastAsia="Times New Roman" w:cs="Times New Roman" w:ascii="Times New Roman" w:hAnsi="Times New Roman"/>
                  <w:color w:val="000000"/>
                  <w:sz w:val="22"/>
                  <w:szCs w:val="22"/>
                  <w:lang w:val="en-GB" w:eastAsia="en-GB"/>
                </w:rPr>
                <w:t>cwood = stem+ coarse roots + branches</w:t>
              </w:r>
            </w:ins>
          </w:p>
        </w:tc>
      </w:tr>
      <w:tr>
        <w:trPr>
          <w:trHeight w:val="1170" w:hRule="atLeast"/>
        </w:trPr>
        <w:tc>
          <w:tcPr>
            <w:tcW w:w="1737" w:type="dxa"/>
            <w:tcBorders>
              <w:top w:val="single" w:sz="8" w:space="0" w:color="000000"/>
              <w:left w:val="single" w:sz="8" w:space="0" w:color="000000"/>
              <w:bottom w:val="single" w:sz="8" w:space="0" w:color="000000"/>
              <w:right w:val="single" w:sz="8" w:space="0" w:color="000000"/>
            </w:tcBorders>
          </w:tcPr>
          <w:p>
            <w:pPr>
              <w:pStyle w:val="Normal"/>
              <w:widowControl w:val="false"/>
              <w:rPr>
                <w:highlight w:val="none"/>
                <w:shd w:fill="FFFF00" w:val="clear"/>
              </w:rPr>
            </w:pPr>
            <w:r>
              <w:rPr>
                <w:rFonts w:eastAsia="Times New Roman" w:cs="Arial" w:ascii="Arial" w:hAnsi="Arial"/>
                <w:color w:val="000000"/>
                <w:sz w:val="22"/>
                <w:szCs w:val="22"/>
                <w:shd w:fill="FFFF00" w:val="clear"/>
                <w:lang w:val="en-GB" w:eastAsia="en-GB" w:bidi="ar-SA"/>
                <w:rPrChange w:id="0" w:author="Unknown Author" w:date="2023-01-17T10:27:50Z">
                  <w:rPr>
                    <w:sz w:val="22"/>
                    <w:kern w:val="0"/>
                    <w:szCs w:val="22"/>
                  </w:rPr>
                </w:rPrChange>
              </w:rPr>
              <w:t>Carbon mass in wood by size class</w:t>
            </w:r>
          </w:p>
        </w:tc>
        <w:tc>
          <w:tcPr>
            <w:tcW w:w="138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cwood_size</w:t>
            </w:r>
          </w:p>
        </w:tc>
        <w:tc>
          <w:tcPr>
            <w:tcW w:w="81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kg C m</w:t>
            </w:r>
            <w:r>
              <w:rPr>
                <w:rFonts w:eastAsia="Times New Roman" w:cs="Arial" w:ascii="Arial" w:hAnsi="Arial"/>
                <w:color w:val="000000"/>
                <w:sz w:val="13"/>
                <w:szCs w:val="13"/>
                <w:vertAlign w:val="superscript"/>
                <w:lang w:val="en-GB" w:eastAsia="en-GB"/>
              </w:rPr>
              <w:t>-2</w:t>
            </w:r>
          </w:p>
        </w:tc>
        <w:tc>
          <w:tcPr>
            <w:tcW w:w="110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annual</w:t>
            </w:r>
          </w:p>
        </w:tc>
        <w:tc>
          <w:tcPr>
            <w:tcW w:w="137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sizeclass, time</w:t>
            </w:r>
          </w:p>
        </w:tc>
        <w:tc>
          <w:tcPr>
            <w:tcW w:w="293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ins w:id="2" w:author="Unknown Author" w:date="2023-02-07T19:09:40Z">
              <w:bookmarkStart w:id="1" w:name="m_-5281600904038495624_OLE_LINK31"/>
              <w:bookmarkEnd w:id="1"/>
              <w:r>
                <w:rPr>
                  <w:rFonts w:eastAsia="Times New Roman" w:cs="Times New Roman" w:ascii="Times New Roman" w:hAnsi="Times New Roman"/>
                  <w:color w:val="000000"/>
                  <w:sz w:val="22"/>
                  <w:szCs w:val="22"/>
                  <w:lang w:val="en-GB" w:eastAsia="en-GB"/>
                </w:rPr>
                <w:t>cwood = stem+ coarse roots + branches</w:t>
              </w:r>
            </w:ins>
          </w:p>
        </w:tc>
      </w:tr>
      <w:tr>
        <w:trPr>
          <w:trHeight w:val="930" w:hRule="atLeast"/>
        </w:trPr>
        <w:tc>
          <w:tcPr>
            <w:tcW w:w="1737" w:type="dxa"/>
            <w:tcBorders>
              <w:top w:val="single" w:sz="8" w:space="0" w:color="000000"/>
              <w:left w:val="single" w:sz="8" w:space="0" w:color="000000"/>
              <w:bottom w:val="single" w:sz="8" w:space="0" w:color="000000"/>
              <w:right w:val="single" w:sz="8" w:space="0" w:color="000000"/>
            </w:tcBorders>
          </w:tcPr>
          <w:p>
            <w:pPr>
              <w:pStyle w:val="Normal"/>
              <w:widowControl w:val="false"/>
              <w:rPr>
                <w:highlight w:val="none"/>
                <w:shd w:fill="FFFF00" w:val="clear"/>
              </w:rPr>
            </w:pPr>
            <w:r>
              <w:rPr>
                <w:rFonts w:eastAsia="Times New Roman" w:cs="Arial" w:ascii="Arial" w:hAnsi="Arial"/>
                <w:color w:val="000000"/>
                <w:sz w:val="22"/>
                <w:szCs w:val="22"/>
                <w:shd w:fill="FFFF00" w:val="clear"/>
                <w:lang w:val="en-GB" w:eastAsia="en-GB" w:bidi="ar-SA"/>
                <w:rPrChange w:id="0" w:author="Unknown Author" w:date="2023-01-17T10:27:47Z">
                  <w:rPr>
                    <w:sz w:val="22"/>
                    <w:kern w:val="0"/>
                    <w:szCs w:val="22"/>
                  </w:rPr>
                </w:rPrChange>
              </w:rPr>
              <w:t>Stem number by size class</w:t>
            </w:r>
          </w:p>
        </w:tc>
        <w:tc>
          <w:tcPr>
            <w:tcW w:w="138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nstem_size</w:t>
            </w:r>
          </w:p>
        </w:tc>
        <w:tc>
          <w:tcPr>
            <w:tcW w:w="81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count ha</w:t>
            </w:r>
            <w:r>
              <w:rPr>
                <w:rFonts w:eastAsia="Times New Roman" w:cs="Arial" w:ascii="Arial" w:hAnsi="Arial"/>
                <w:color w:val="000000"/>
                <w:sz w:val="13"/>
                <w:szCs w:val="13"/>
                <w:vertAlign w:val="superscript"/>
                <w:lang w:val="en-GB" w:eastAsia="en-GB"/>
              </w:rPr>
              <w:t>-1</w:t>
            </w:r>
          </w:p>
        </w:tc>
        <w:tc>
          <w:tcPr>
            <w:tcW w:w="110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annual</w:t>
            </w:r>
          </w:p>
        </w:tc>
        <w:tc>
          <w:tcPr>
            <w:tcW w:w="137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sizeclass, time</w:t>
            </w:r>
          </w:p>
        </w:tc>
        <w:tc>
          <w:tcPr>
            <w:tcW w:w="293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tc>
      </w:tr>
      <w:tr>
        <w:trPr>
          <w:trHeight w:val="690" w:hRule="atLeast"/>
        </w:trPr>
        <w:tc>
          <w:tcPr>
            <w:tcW w:w="1737"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Leaf area index</w:t>
            </w:r>
          </w:p>
        </w:tc>
        <w:tc>
          <w:tcPr>
            <w:tcW w:w="138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lai</w:t>
            </w:r>
          </w:p>
        </w:tc>
        <w:tc>
          <w:tcPr>
            <w:tcW w:w="81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m</w:t>
            </w:r>
            <w:r>
              <w:rPr>
                <w:rFonts w:eastAsia="Times New Roman" w:cs="Arial" w:ascii="Arial" w:hAnsi="Arial"/>
                <w:color w:val="000000"/>
                <w:sz w:val="13"/>
                <w:szCs w:val="13"/>
                <w:vertAlign w:val="superscript"/>
                <w:lang w:val="en-GB" w:eastAsia="en-GB"/>
              </w:rPr>
              <w:t>2</w:t>
            </w:r>
            <w:r>
              <w:rPr>
                <w:rFonts w:eastAsia="Times New Roman" w:cs="Arial" w:ascii="Arial" w:hAnsi="Arial"/>
                <w:color w:val="000000"/>
                <w:sz w:val="22"/>
                <w:szCs w:val="22"/>
                <w:lang w:val="en-GB" w:eastAsia="en-GB"/>
              </w:rPr>
              <w:t xml:space="preserve"> m</w:t>
            </w:r>
            <w:r>
              <w:rPr>
                <w:rFonts w:eastAsia="Times New Roman" w:cs="Arial" w:ascii="Arial" w:hAnsi="Arial"/>
                <w:color w:val="000000"/>
                <w:sz w:val="13"/>
                <w:szCs w:val="13"/>
                <w:vertAlign w:val="superscript"/>
                <w:lang w:val="en-GB" w:eastAsia="en-GB"/>
              </w:rPr>
              <w:t>-2</w:t>
            </w:r>
          </w:p>
        </w:tc>
        <w:tc>
          <w:tcPr>
            <w:tcW w:w="110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annual</w:t>
            </w:r>
          </w:p>
        </w:tc>
        <w:tc>
          <w:tcPr>
            <w:tcW w:w="137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pft, time</w:t>
            </w:r>
          </w:p>
        </w:tc>
        <w:tc>
          <w:tcPr>
            <w:tcW w:w="293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tc>
      </w:tr>
      <w:tr>
        <w:trPr>
          <w:trHeight w:val="765" w:hRule="atLeast"/>
        </w:trPr>
        <w:tc>
          <w:tcPr>
            <w:tcW w:w="1737" w:type="dxa"/>
            <w:tcBorders>
              <w:top w:val="single" w:sz="8" w:space="0" w:color="000000"/>
              <w:left w:val="single" w:sz="8" w:space="0" w:color="000000"/>
              <w:bottom w:val="single" w:sz="8" w:space="0" w:color="000000"/>
              <w:right w:val="single" w:sz="8" w:space="0" w:color="000000"/>
            </w:tcBorders>
          </w:tcPr>
          <w:p>
            <w:pPr>
              <w:pStyle w:val="Normal"/>
              <w:widowControl w:val="false"/>
              <w:rPr>
                <w:highlight w:val="none"/>
                <w:shd w:fill="FFFF00" w:val="clear"/>
              </w:rPr>
            </w:pPr>
            <w:r>
              <w:rPr>
                <w:rFonts w:eastAsia="Times New Roman" w:cs="Arial" w:ascii="Arial" w:hAnsi="Arial"/>
                <w:color w:val="000000"/>
                <w:sz w:val="22"/>
                <w:szCs w:val="22"/>
                <w:shd w:fill="FFFF00" w:val="clear"/>
                <w:lang w:val="en-GB" w:eastAsia="en-GB" w:bidi="ar-SA"/>
                <w:rPrChange w:id="0" w:author="Unknown Author" w:date="2023-01-17T10:27:38Z">
                  <w:rPr>
                    <w:sz w:val="22"/>
                    <w:kern w:val="0"/>
                    <w:szCs w:val="22"/>
                  </w:rPr>
                </w:rPrChange>
              </w:rPr>
              <w:t>Crown area</w:t>
            </w:r>
          </w:p>
        </w:tc>
        <w:tc>
          <w:tcPr>
            <w:tcW w:w="138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CA</w:t>
            </w:r>
          </w:p>
        </w:tc>
        <w:tc>
          <w:tcPr>
            <w:tcW w:w="81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m</w:t>
            </w:r>
            <w:r>
              <w:rPr>
                <w:rFonts w:eastAsia="Times New Roman" w:cs="Arial" w:ascii="Arial" w:hAnsi="Arial"/>
                <w:color w:val="000000"/>
                <w:sz w:val="13"/>
                <w:szCs w:val="13"/>
                <w:vertAlign w:val="superscript"/>
                <w:lang w:val="en-GB" w:eastAsia="en-GB"/>
              </w:rPr>
              <w:t>2</w:t>
            </w:r>
            <w:r>
              <w:rPr>
                <w:rFonts w:eastAsia="Times New Roman" w:cs="Arial" w:ascii="Arial" w:hAnsi="Arial"/>
                <w:color w:val="000000"/>
                <w:sz w:val="22"/>
                <w:szCs w:val="22"/>
                <w:lang w:val="en-GB" w:eastAsia="en-GB"/>
              </w:rPr>
              <w:t xml:space="preserve"> ha</w:t>
            </w:r>
            <w:r>
              <w:rPr>
                <w:rFonts w:eastAsia="Times New Roman" w:cs="Arial" w:ascii="Arial" w:hAnsi="Arial"/>
                <w:color w:val="000000"/>
                <w:sz w:val="13"/>
                <w:szCs w:val="13"/>
                <w:vertAlign w:val="superscript"/>
                <w:lang w:val="en-GB" w:eastAsia="en-GB"/>
              </w:rPr>
              <w:t>-1</w:t>
            </w:r>
          </w:p>
        </w:tc>
        <w:tc>
          <w:tcPr>
            <w:tcW w:w="110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annual</w:t>
            </w:r>
          </w:p>
        </w:tc>
        <w:tc>
          <w:tcPr>
            <w:tcW w:w="137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pft, time</w:t>
            </w:r>
          </w:p>
        </w:tc>
        <w:tc>
          <w:tcPr>
            <w:tcW w:w="293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16"/>
                <w:szCs w:val="16"/>
                <w:shd w:fill="FFFF00" w:val="clear"/>
                <w:lang w:val="en-GB" w:eastAsia="en-GB"/>
              </w:rPr>
              <w:t> </w:t>
            </w:r>
          </w:p>
        </w:tc>
      </w:tr>
      <w:tr>
        <w:trPr>
          <w:trHeight w:val="525" w:hRule="atLeast"/>
        </w:trPr>
        <w:tc>
          <w:tcPr>
            <w:tcW w:w="1737" w:type="dxa"/>
            <w:tcBorders>
              <w:top w:val="single" w:sz="8" w:space="0" w:color="000000"/>
              <w:left w:val="single" w:sz="8" w:space="0" w:color="000000"/>
              <w:bottom w:val="single" w:sz="8" w:space="0" w:color="000000"/>
              <w:right w:val="single" w:sz="8" w:space="0" w:color="000000"/>
            </w:tcBorders>
          </w:tcPr>
          <w:p>
            <w:pPr>
              <w:pStyle w:val="Normal"/>
              <w:widowControl w:val="false"/>
              <w:rPr>
                <w:highlight w:val="none"/>
                <w:shd w:fill="FFFF00" w:val="clear"/>
              </w:rPr>
            </w:pPr>
            <w:r>
              <w:rPr>
                <w:rFonts w:eastAsia="Times New Roman" w:cs="Arial" w:ascii="Arial" w:hAnsi="Arial"/>
                <w:color w:val="000000"/>
                <w:sz w:val="22"/>
                <w:szCs w:val="22"/>
                <w:shd w:fill="FFFF00" w:val="clear"/>
                <w:lang w:val="en-GB" w:eastAsia="en-GB" w:bidi="ar-SA"/>
                <w:rPrChange w:id="0" w:author="Unknown Author" w:date="2023-01-17T10:27:41Z">
                  <w:rPr>
                    <w:sz w:val="22"/>
                    <w:kern w:val="0"/>
                    <w:szCs w:val="22"/>
                  </w:rPr>
                </w:rPrChange>
              </w:rPr>
              <w:t>Basal Area</w:t>
            </w:r>
          </w:p>
        </w:tc>
        <w:tc>
          <w:tcPr>
            <w:tcW w:w="138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xml:space="preserve"> </w:t>
            </w:r>
            <w:r>
              <w:rPr>
                <w:rFonts w:eastAsia="Times New Roman" w:cs="Arial" w:ascii="Arial" w:hAnsi="Arial"/>
                <w:color w:val="000000"/>
                <w:sz w:val="22"/>
                <w:szCs w:val="22"/>
                <w:lang w:val="en-GB" w:eastAsia="en-GB"/>
              </w:rPr>
              <w:t>BA</w:t>
            </w:r>
          </w:p>
        </w:tc>
        <w:tc>
          <w:tcPr>
            <w:tcW w:w="81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m</w:t>
            </w:r>
            <w:r>
              <w:rPr>
                <w:rFonts w:eastAsia="Times New Roman" w:cs="Arial" w:ascii="Arial" w:hAnsi="Arial"/>
                <w:color w:val="000000"/>
                <w:sz w:val="13"/>
                <w:szCs w:val="13"/>
                <w:vertAlign w:val="superscript"/>
                <w:lang w:val="en-GB" w:eastAsia="en-GB"/>
              </w:rPr>
              <w:t>2</w:t>
            </w:r>
            <w:r>
              <w:rPr>
                <w:rFonts w:eastAsia="Times New Roman" w:cs="Arial" w:ascii="Arial" w:hAnsi="Arial"/>
                <w:color w:val="000000"/>
                <w:sz w:val="22"/>
                <w:szCs w:val="22"/>
                <w:lang w:val="en-GB" w:eastAsia="en-GB"/>
              </w:rPr>
              <w:t xml:space="preserve"> ha</w:t>
            </w:r>
            <w:r>
              <w:rPr>
                <w:rFonts w:eastAsia="Times New Roman" w:cs="Arial" w:ascii="Arial" w:hAnsi="Arial"/>
                <w:color w:val="000000"/>
                <w:sz w:val="13"/>
                <w:szCs w:val="13"/>
                <w:vertAlign w:val="superscript"/>
                <w:lang w:val="en-GB" w:eastAsia="en-GB"/>
              </w:rPr>
              <w:t>-1</w:t>
            </w:r>
          </w:p>
        </w:tc>
        <w:tc>
          <w:tcPr>
            <w:tcW w:w="110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xml:space="preserve"> </w:t>
            </w:r>
            <w:r>
              <w:rPr>
                <w:rFonts w:eastAsia="Times New Roman" w:cs="Arial" w:ascii="Arial" w:hAnsi="Arial"/>
                <w:color w:val="000000"/>
                <w:sz w:val="22"/>
                <w:szCs w:val="22"/>
                <w:lang w:val="en-GB" w:eastAsia="en-GB"/>
              </w:rPr>
              <w:t>annual</w:t>
            </w:r>
          </w:p>
        </w:tc>
        <w:tc>
          <w:tcPr>
            <w:tcW w:w="137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pft,time</w:t>
            </w:r>
          </w:p>
        </w:tc>
        <w:tc>
          <w:tcPr>
            <w:tcW w:w="293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tc>
      </w:tr>
      <w:tr>
        <w:trPr>
          <w:trHeight w:val="690" w:hRule="atLeast"/>
        </w:trPr>
        <w:tc>
          <w:tcPr>
            <w:tcW w:w="1737" w:type="dxa"/>
            <w:tcBorders>
              <w:top w:val="single" w:sz="8" w:space="0" w:color="000000"/>
              <w:left w:val="single" w:sz="8" w:space="0" w:color="000000"/>
              <w:bottom w:val="single" w:sz="8" w:space="0" w:color="000000"/>
              <w:right w:val="single" w:sz="8" w:space="0" w:color="000000"/>
            </w:tcBorders>
          </w:tcPr>
          <w:p>
            <w:pPr>
              <w:pStyle w:val="Normal"/>
              <w:widowControl w:val="false"/>
              <w:rPr>
                <w:highlight w:val="none"/>
                <w:shd w:fill="FFFF00" w:val="clear"/>
              </w:rPr>
            </w:pPr>
            <w:r>
              <w:rPr>
                <w:rFonts w:eastAsia="Times New Roman" w:cs="Arial" w:ascii="Arial" w:hAnsi="Arial"/>
                <w:color w:val="000000"/>
                <w:sz w:val="22"/>
                <w:szCs w:val="22"/>
                <w:shd w:fill="FFFF00" w:val="clear"/>
                <w:lang w:val="en-GB" w:eastAsia="en-GB" w:bidi="ar-SA"/>
                <w:rPrChange w:id="0" w:author="Unknown Author" w:date="2023-01-17T10:27:58Z">
                  <w:rPr>
                    <w:sz w:val="22"/>
                    <w:kern w:val="0"/>
                    <w:szCs w:val="22"/>
                  </w:rPr>
                </w:rPrChange>
              </w:rPr>
              <w:t>95 th percentile of tree height</w:t>
            </w:r>
          </w:p>
        </w:tc>
        <w:tc>
          <w:tcPr>
            <w:tcW w:w="138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height</w:t>
            </w:r>
          </w:p>
        </w:tc>
        <w:tc>
          <w:tcPr>
            <w:tcW w:w="81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m</w:t>
            </w:r>
          </w:p>
        </w:tc>
        <w:tc>
          <w:tcPr>
            <w:tcW w:w="110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annual</w:t>
            </w:r>
          </w:p>
        </w:tc>
        <w:tc>
          <w:tcPr>
            <w:tcW w:w="137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pft,time</w:t>
            </w:r>
          </w:p>
        </w:tc>
        <w:tc>
          <w:tcPr>
            <w:tcW w:w="293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tc>
      </w:tr>
      <w:tr>
        <w:trPr>
          <w:trHeight w:val="690" w:hRule="atLeast"/>
        </w:trPr>
        <w:tc>
          <w:tcPr>
            <w:tcW w:w="1737"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Roughness length (momentum)</w:t>
            </w:r>
          </w:p>
        </w:tc>
        <w:tc>
          <w:tcPr>
            <w:tcW w:w="138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z0</w:t>
            </w:r>
          </w:p>
        </w:tc>
        <w:tc>
          <w:tcPr>
            <w:tcW w:w="81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m</w:t>
            </w:r>
          </w:p>
        </w:tc>
        <w:tc>
          <w:tcPr>
            <w:tcW w:w="110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annual </w:t>
            </w:r>
          </w:p>
        </w:tc>
        <w:tc>
          <w:tcPr>
            <w:tcW w:w="137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time</w:t>
            </w:r>
          </w:p>
        </w:tc>
        <w:tc>
          <w:tcPr>
            <w:tcW w:w="293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Optional. </w:t>
            </w:r>
          </w:p>
        </w:tc>
      </w:tr>
      <w:tr>
        <w:trPr>
          <w:trHeight w:val="690" w:hRule="atLeast"/>
        </w:trPr>
        <w:tc>
          <w:tcPr>
            <w:tcW w:w="1737"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Albedo</w:t>
            </w:r>
          </w:p>
        </w:tc>
        <w:tc>
          <w:tcPr>
            <w:tcW w:w="138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albedo</w:t>
            </w:r>
          </w:p>
        </w:tc>
        <w:tc>
          <w:tcPr>
            <w:tcW w:w="81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n/a</w:t>
            </w:r>
          </w:p>
        </w:tc>
        <w:tc>
          <w:tcPr>
            <w:tcW w:w="110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annual</w:t>
            </w:r>
          </w:p>
        </w:tc>
        <w:tc>
          <w:tcPr>
            <w:tcW w:w="137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time</w:t>
            </w:r>
          </w:p>
        </w:tc>
        <w:tc>
          <w:tcPr>
            <w:tcW w:w="293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Optional. </w:t>
            </w:r>
          </w:p>
        </w:tc>
      </w:tr>
      <w:tr>
        <w:trPr>
          <w:trHeight w:val="450" w:hRule="atLeast"/>
        </w:trPr>
        <w:tc>
          <w:tcPr>
            <w:tcW w:w="9339" w:type="dxa"/>
            <w:gridSpan w:val="6"/>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Fluxes</w:t>
            </w:r>
          </w:p>
        </w:tc>
      </w:tr>
      <w:tr>
        <w:trPr>
          <w:trHeight w:val="1230" w:hRule="atLeast"/>
        </w:trPr>
        <w:tc>
          <w:tcPr>
            <w:tcW w:w="1737"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Woody biomass growth</w:t>
            </w:r>
          </w:p>
        </w:tc>
        <w:tc>
          <w:tcPr>
            <w:tcW w:w="138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WBgrowth</w:t>
            </w:r>
          </w:p>
        </w:tc>
        <w:tc>
          <w:tcPr>
            <w:tcW w:w="81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kg C m</w:t>
            </w:r>
            <w:r>
              <w:rPr>
                <w:rFonts w:eastAsia="Times New Roman" w:cs="Arial" w:ascii="Arial" w:hAnsi="Arial"/>
                <w:color w:val="000000"/>
                <w:sz w:val="13"/>
                <w:szCs w:val="13"/>
                <w:vertAlign w:val="superscript"/>
                <w:lang w:val="en-GB" w:eastAsia="en-GB"/>
              </w:rPr>
              <w:t>-2</w:t>
            </w:r>
            <w:r>
              <w:rPr>
                <w:rFonts w:eastAsia="Times New Roman" w:cs="Arial" w:ascii="Arial" w:hAnsi="Arial"/>
                <w:color w:val="000000"/>
                <w:sz w:val="22"/>
                <w:szCs w:val="22"/>
                <w:lang w:val="en-GB" w:eastAsia="en-GB"/>
              </w:rPr>
              <w:t>yr</w:t>
            </w:r>
            <w:r>
              <w:rPr>
                <w:rFonts w:eastAsia="Times New Roman" w:cs="Arial" w:ascii="Arial" w:hAnsi="Arial"/>
                <w:color w:val="000000"/>
                <w:sz w:val="13"/>
                <w:szCs w:val="13"/>
                <w:vertAlign w:val="superscript"/>
                <w:lang w:val="en-GB" w:eastAsia="en-GB"/>
              </w:rPr>
              <w:t>-1</w:t>
            </w:r>
          </w:p>
        </w:tc>
        <w:tc>
          <w:tcPr>
            <w:tcW w:w="110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annual</w:t>
            </w:r>
          </w:p>
        </w:tc>
        <w:tc>
          <w:tcPr>
            <w:tcW w:w="137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pft,time</w:t>
            </w:r>
          </w:p>
        </w:tc>
        <w:tc>
          <w:tcPr>
            <w:tcW w:w="293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gross growth</w:t>
            </w:r>
          </w:p>
        </w:tc>
      </w:tr>
      <w:tr>
        <w:trPr>
          <w:trHeight w:val="1065" w:hRule="atLeast"/>
        </w:trPr>
        <w:tc>
          <w:tcPr>
            <w:tcW w:w="1737"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Basal area growth</w:t>
            </w:r>
          </w:p>
        </w:tc>
        <w:tc>
          <w:tcPr>
            <w:tcW w:w="138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BAgrowth</w:t>
            </w:r>
          </w:p>
        </w:tc>
        <w:tc>
          <w:tcPr>
            <w:tcW w:w="81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m</w:t>
            </w:r>
            <w:r>
              <w:rPr>
                <w:rFonts w:eastAsia="Times New Roman" w:cs="Arial" w:ascii="Arial" w:hAnsi="Arial"/>
                <w:color w:val="000000"/>
                <w:sz w:val="13"/>
                <w:szCs w:val="13"/>
                <w:vertAlign w:val="superscript"/>
                <w:lang w:val="en-GB" w:eastAsia="en-GB"/>
              </w:rPr>
              <w:t xml:space="preserve">2 </w:t>
            </w:r>
            <w:r>
              <w:rPr>
                <w:rFonts w:eastAsia="Times New Roman" w:cs="Arial" w:ascii="Arial" w:hAnsi="Arial"/>
                <w:color w:val="000000"/>
                <w:sz w:val="22"/>
                <w:szCs w:val="22"/>
                <w:lang w:val="en-GB" w:eastAsia="en-GB"/>
              </w:rPr>
              <w:t>ha</w:t>
            </w:r>
            <w:r>
              <w:rPr>
                <w:rFonts w:eastAsia="Times New Roman" w:cs="Arial" w:ascii="Arial" w:hAnsi="Arial"/>
                <w:color w:val="000000"/>
                <w:sz w:val="13"/>
                <w:szCs w:val="13"/>
                <w:vertAlign w:val="superscript"/>
                <w:lang w:val="en-GB" w:eastAsia="en-GB"/>
              </w:rPr>
              <w:t>-1</w:t>
            </w:r>
            <w:r>
              <w:rPr>
                <w:rFonts w:eastAsia="Times New Roman" w:cs="Arial" w:ascii="Arial" w:hAnsi="Arial"/>
                <w:color w:val="000000"/>
                <w:sz w:val="22"/>
                <w:szCs w:val="22"/>
                <w:lang w:val="en-GB" w:eastAsia="en-GB"/>
              </w:rPr>
              <w:t xml:space="preserve"> yr</w:t>
            </w:r>
            <w:r>
              <w:rPr>
                <w:rFonts w:eastAsia="Times New Roman" w:cs="Arial" w:ascii="Arial" w:hAnsi="Arial"/>
                <w:color w:val="000000"/>
                <w:sz w:val="13"/>
                <w:szCs w:val="13"/>
                <w:vertAlign w:val="superscript"/>
                <w:lang w:val="en-GB" w:eastAsia="en-GB"/>
              </w:rPr>
              <w:t>-1</w:t>
            </w:r>
          </w:p>
        </w:tc>
        <w:tc>
          <w:tcPr>
            <w:tcW w:w="110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annual</w:t>
            </w:r>
          </w:p>
        </w:tc>
        <w:tc>
          <w:tcPr>
            <w:tcW w:w="137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pft,time</w:t>
            </w:r>
          </w:p>
        </w:tc>
        <w:tc>
          <w:tcPr>
            <w:tcW w:w="293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 </w:t>
            </w:r>
          </w:p>
        </w:tc>
      </w:tr>
      <w:tr>
        <w:trPr>
          <w:trHeight w:val="3708" w:hRule="atLeast"/>
        </w:trPr>
        <w:tc>
          <w:tcPr>
            <w:tcW w:w="1737"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ins w:id="8" w:author="Unknown Author" w:date="2023-02-04T18:19:10Z"/>
              </w:rPr>
            </w:pPr>
            <w:ins w:id="7" w:author="Unknown Author" w:date="2023-02-04T18:19:10Z">
              <w:r>
                <w:rPr>
                  <w:rFonts w:eastAsia="Times New Roman" w:cs="Times New Roman" w:ascii="Times New Roman" w:hAnsi="Times New Roman"/>
                  <w:lang w:val="en-GB" w:eastAsia="en-GB"/>
                </w:rPr>
              </w:r>
            </w:ins>
          </w:p>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Carbon Mass Flux lost from live wood due to mortality or other turnover process</w:t>
            </w:r>
          </w:p>
        </w:tc>
        <w:tc>
          <w:tcPr>
            <w:tcW w:w="138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cmort</w:t>
            </w:r>
          </w:p>
        </w:tc>
        <w:tc>
          <w:tcPr>
            <w:tcW w:w="81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kg C m</w:t>
            </w:r>
            <w:r>
              <w:rPr>
                <w:rFonts w:eastAsia="Times New Roman" w:cs="Arial" w:ascii="Arial" w:hAnsi="Arial"/>
                <w:color w:val="000000"/>
                <w:sz w:val="13"/>
                <w:szCs w:val="13"/>
                <w:vertAlign w:val="superscript"/>
                <w:lang w:val="en-GB" w:eastAsia="en-GB"/>
              </w:rPr>
              <w:t>-2</w:t>
            </w:r>
            <w:r>
              <w:rPr>
                <w:rFonts w:eastAsia="Times New Roman" w:cs="Arial" w:ascii="Arial" w:hAnsi="Arial"/>
                <w:color w:val="000000"/>
                <w:sz w:val="22"/>
                <w:szCs w:val="22"/>
                <w:lang w:val="en-GB" w:eastAsia="en-GB"/>
              </w:rPr>
              <w:t>s</w:t>
            </w:r>
            <w:r>
              <w:rPr>
                <w:rFonts w:eastAsia="Times New Roman" w:cs="Arial" w:ascii="Arial" w:hAnsi="Arial"/>
                <w:color w:val="000000"/>
                <w:sz w:val="13"/>
                <w:szCs w:val="13"/>
                <w:vertAlign w:val="superscript"/>
                <w:lang w:val="en-GB" w:eastAsia="en-GB"/>
              </w:rPr>
              <w:t>-1</w:t>
            </w:r>
          </w:p>
        </w:tc>
        <w:tc>
          <w:tcPr>
            <w:tcW w:w="110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annual</w:t>
            </w:r>
          </w:p>
        </w:tc>
        <w:tc>
          <w:tcPr>
            <w:tcW w:w="137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sizeclass, time</w:t>
            </w:r>
          </w:p>
        </w:tc>
        <w:tc>
          <w:tcPr>
            <w:tcW w:w="2932" w:type="dxa"/>
            <w:vMerge w:val="restart"/>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 xml:space="preserve">IMPORTANT: </w:t>
            </w:r>
            <w:r>
              <w:rPr>
                <w:rFonts w:eastAsia="Times New Roman" w:cs="Arial" w:ascii="Arial" w:hAnsi="Arial"/>
                <w:color w:val="000000"/>
                <w:sz w:val="22"/>
                <w:szCs w:val="22"/>
                <w:lang w:val="en-GB" w:eastAsia="en-GB"/>
              </w:rPr>
              <w:t>If possible, please split these outputs by mortality/turnover mechanism. Each mortality/turnover mechanism in your model (e.g. bioclimatic limits, disturbance, fire) should be presented separately. Please do not include any litter loss in these fluxes (for instance during fire). The sum of all these mechanisms must equal the total vegetation carbon turnover for that vegtype. Please only include wood in carbon fluxes.</w:t>
            </w:r>
          </w:p>
          <w:p>
            <w:pPr>
              <w:pStyle w:val="Normal"/>
              <w:widowControl w:val="false"/>
              <w:rPr>
                <w:rFonts w:ascii="Times New Roman" w:hAnsi="Times New Roman" w:eastAsia="Times New Roman" w:cs="Times New Roman"/>
                <w:lang w:val="en-GB" w:eastAsia="en-GB"/>
              </w:rPr>
            </w:pPr>
            <w:r>
              <w:rPr>
                <w:rFonts w:eastAsia="Times New Roman" w:cs="Arial" w:ascii="Arial" w:hAnsi="Arial"/>
                <w:b/>
                <w:bCs/>
                <w:color w:val="C00000"/>
                <w:sz w:val="22"/>
                <w:szCs w:val="22"/>
                <w:lang w:val="en-GB" w:eastAsia="en-GB"/>
              </w:rPr>
              <w:t>Note:</w:t>
            </w:r>
            <w:r>
              <w:rPr>
                <w:rFonts w:eastAsia="Times New Roman" w:cs="Arial" w:ascii="Arial" w:hAnsi="Arial"/>
                <w:color w:val="C00000"/>
                <w:sz w:val="22"/>
                <w:szCs w:val="22"/>
                <w:lang w:val="en-GB" w:eastAsia="en-GB"/>
              </w:rPr>
              <w:t xml:space="preserve"> If time constraints do not allow this division of outputs, then total values for cmort and stemmort summed across all PFTs and size classes will provide substantial information already.</w:t>
            </w:r>
          </w:p>
        </w:tc>
      </w:tr>
      <w:tr>
        <w:trPr>
          <w:trHeight w:val="8580" w:hRule="atLeast"/>
        </w:trPr>
        <w:tc>
          <w:tcPr>
            <w:tcW w:w="1737"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Stem number Flux lost from vegetation due to mortality or other turnover process</w:t>
            </w:r>
          </w:p>
        </w:tc>
        <w:tc>
          <w:tcPr>
            <w:tcW w:w="138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stemmort</w:t>
            </w:r>
          </w:p>
        </w:tc>
        <w:tc>
          <w:tcPr>
            <w:tcW w:w="81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Count ha</w:t>
            </w:r>
            <w:r>
              <w:rPr>
                <w:rFonts w:eastAsia="Times New Roman" w:cs="Arial" w:ascii="Arial" w:hAnsi="Arial"/>
                <w:color w:val="000000"/>
                <w:sz w:val="13"/>
                <w:szCs w:val="13"/>
                <w:vertAlign w:val="superscript"/>
                <w:lang w:val="en-GB" w:eastAsia="en-GB"/>
              </w:rPr>
              <w:t>-1</w:t>
            </w:r>
            <w:r>
              <w:rPr>
                <w:rFonts w:eastAsia="Times New Roman" w:cs="Arial" w:ascii="Arial" w:hAnsi="Arial"/>
                <w:color w:val="000000"/>
                <w:sz w:val="22"/>
                <w:szCs w:val="22"/>
                <w:lang w:val="en-GB" w:eastAsia="en-GB"/>
              </w:rPr>
              <w:t>yr</w:t>
            </w:r>
            <w:r>
              <w:rPr>
                <w:rFonts w:eastAsia="Times New Roman" w:cs="Arial" w:ascii="Arial" w:hAnsi="Arial"/>
                <w:color w:val="000000"/>
                <w:sz w:val="13"/>
                <w:szCs w:val="13"/>
                <w:vertAlign w:val="superscript"/>
                <w:lang w:val="en-GB" w:eastAsia="en-GB"/>
              </w:rPr>
              <w:t>-1</w:t>
            </w:r>
          </w:p>
        </w:tc>
        <w:tc>
          <w:tcPr>
            <w:tcW w:w="110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annual</w:t>
            </w:r>
          </w:p>
        </w:tc>
        <w:tc>
          <w:tcPr>
            <w:tcW w:w="137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xml:space="preserve">sizeclass, time, </w:t>
            </w:r>
            <w:r>
              <w:rPr>
                <w:rFonts w:eastAsia="Times New Roman" w:cs="Arial" w:ascii="Arial" w:hAnsi="Arial"/>
                <w:i/>
                <w:iCs/>
                <w:color w:val="000000"/>
                <w:sz w:val="22"/>
                <w:szCs w:val="22"/>
                <w:lang w:val="en-GB" w:eastAsia="en-GB"/>
              </w:rPr>
              <w:t>pft</w:t>
            </w:r>
          </w:p>
        </w:tc>
        <w:tc>
          <w:tcPr>
            <w:tcW w:w="2932" w:type="dxa"/>
            <w:vMerge w:val="continue"/>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tcPr>
          <w:p>
            <w:pPr>
              <w:pStyle w:val="Normal"/>
              <w:widowControl w:val="false"/>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tc>
      </w:tr>
      <w:tr>
        <w:trPr>
          <w:trHeight w:val="1723" w:hRule="atLeast"/>
        </w:trPr>
        <w:tc>
          <w:tcPr>
            <w:tcW w:w="1737"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Carbon Mass Flux out of Atmosphere due to Gross Primary Production on Land</w:t>
            </w:r>
          </w:p>
        </w:tc>
        <w:tc>
          <w:tcPr>
            <w:tcW w:w="138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gpp</w:t>
            </w:r>
          </w:p>
        </w:tc>
        <w:tc>
          <w:tcPr>
            <w:tcW w:w="81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kg C m</w:t>
            </w:r>
            <w:r>
              <w:rPr>
                <w:rFonts w:eastAsia="Times New Roman" w:cs="Arial" w:ascii="Arial" w:hAnsi="Arial"/>
                <w:color w:val="000000"/>
                <w:sz w:val="13"/>
                <w:szCs w:val="13"/>
                <w:vertAlign w:val="superscript"/>
                <w:lang w:val="en-GB" w:eastAsia="en-GB"/>
              </w:rPr>
              <w:t>-2</w:t>
            </w:r>
            <w:r>
              <w:rPr>
                <w:rFonts w:eastAsia="Times New Roman" w:cs="Arial" w:ascii="Arial" w:hAnsi="Arial"/>
                <w:color w:val="000000"/>
                <w:sz w:val="22"/>
                <w:szCs w:val="22"/>
                <w:lang w:val="en-GB" w:eastAsia="en-GB"/>
              </w:rPr>
              <w:t>s</w:t>
            </w:r>
            <w:r>
              <w:rPr>
                <w:rFonts w:eastAsia="Times New Roman" w:cs="Arial" w:ascii="Arial" w:hAnsi="Arial"/>
                <w:color w:val="000000"/>
                <w:sz w:val="13"/>
                <w:szCs w:val="13"/>
                <w:vertAlign w:val="superscript"/>
                <w:lang w:val="en-GB" w:eastAsia="en-GB"/>
              </w:rPr>
              <w:t>-1</w:t>
            </w:r>
          </w:p>
        </w:tc>
        <w:tc>
          <w:tcPr>
            <w:tcW w:w="110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annual</w:t>
            </w:r>
          </w:p>
        </w:tc>
        <w:tc>
          <w:tcPr>
            <w:tcW w:w="137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pft, time</w:t>
            </w:r>
          </w:p>
        </w:tc>
        <w:tc>
          <w:tcPr>
            <w:tcW w:w="293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Positive flux is into land</w:t>
            </w:r>
          </w:p>
        </w:tc>
      </w:tr>
      <w:tr>
        <w:trPr>
          <w:trHeight w:val="2130" w:hRule="atLeast"/>
        </w:trPr>
        <w:tc>
          <w:tcPr>
            <w:tcW w:w="1737"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Carbon Mass Flux out of Atmosphere due to Net Primary Production on Land</w:t>
            </w:r>
          </w:p>
        </w:tc>
        <w:tc>
          <w:tcPr>
            <w:tcW w:w="138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npp</w:t>
            </w:r>
          </w:p>
        </w:tc>
        <w:tc>
          <w:tcPr>
            <w:tcW w:w="81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kg C m</w:t>
            </w:r>
            <w:r>
              <w:rPr>
                <w:rFonts w:eastAsia="Times New Roman" w:cs="Arial" w:ascii="Arial" w:hAnsi="Arial"/>
                <w:color w:val="000000"/>
                <w:sz w:val="13"/>
                <w:szCs w:val="13"/>
                <w:vertAlign w:val="superscript"/>
                <w:lang w:val="en-GB" w:eastAsia="en-GB"/>
              </w:rPr>
              <w:t>-2</w:t>
            </w:r>
            <w:r>
              <w:rPr>
                <w:rFonts w:eastAsia="Times New Roman" w:cs="Arial" w:ascii="Arial" w:hAnsi="Arial"/>
                <w:color w:val="000000"/>
                <w:sz w:val="22"/>
                <w:szCs w:val="22"/>
                <w:lang w:val="en-GB" w:eastAsia="en-GB"/>
              </w:rPr>
              <w:t>s</w:t>
            </w:r>
            <w:r>
              <w:rPr>
                <w:rFonts w:eastAsia="Times New Roman" w:cs="Arial" w:ascii="Arial" w:hAnsi="Arial"/>
                <w:color w:val="000000"/>
                <w:sz w:val="13"/>
                <w:szCs w:val="13"/>
                <w:vertAlign w:val="superscript"/>
                <w:lang w:val="en-GB" w:eastAsia="en-GB"/>
              </w:rPr>
              <w:t>-1</w:t>
            </w:r>
          </w:p>
        </w:tc>
        <w:tc>
          <w:tcPr>
            <w:tcW w:w="110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annual</w:t>
            </w:r>
          </w:p>
        </w:tc>
        <w:tc>
          <w:tcPr>
            <w:tcW w:w="137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pft, time</w:t>
            </w:r>
          </w:p>
        </w:tc>
        <w:tc>
          <w:tcPr>
            <w:tcW w:w="293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Positive flux is into land</w:t>
            </w:r>
          </w:p>
        </w:tc>
      </w:tr>
      <w:tr>
        <w:trPr>
          <w:trHeight w:val="3613" w:hRule="atLeast"/>
        </w:trPr>
        <w:tc>
          <w:tcPr>
            <w:tcW w:w="1737"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Carbon Mass Flux out of Atmosphere due to Net Biospheric Production on Land</w:t>
            </w:r>
          </w:p>
        </w:tc>
        <w:tc>
          <w:tcPr>
            <w:tcW w:w="138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nbp</w:t>
            </w:r>
          </w:p>
        </w:tc>
        <w:tc>
          <w:tcPr>
            <w:tcW w:w="81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kg C m</w:t>
            </w:r>
            <w:r>
              <w:rPr>
                <w:rFonts w:eastAsia="Times New Roman" w:cs="Arial" w:ascii="Arial" w:hAnsi="Arial"/>
                <w:color w:val="000000"/>
                <w:sz w:val="13"/>
                <w:szCs w:val="13"/>
                <w:vertAlign w:val="superscript"/>
                <w:lang w:val="en-GB" w:eastAsia="en-GB"/>
              </w:rPr>
              <w:t>-2</w:t>
            </w:r>
            <w:r>
              <w:rPr>
                <w:rFonts w:eastAsia="Times New Roman" w:cs="Arial" w:ascii="Arial" w:hAnsi="Arial"/>
                <w:color w:val="000000"/>
                <w:sz w:val="22"/>
                <w:szCs w:val="22"/>
                <w:lang w:val="en-GB" w:eastAsia="en-GB"/>
              </w:rPr>
              <w:t>s</w:t>
            </w:r>
            <w:r>
              <w:rPr>
                <w:rFonts w:eastAsia="Times New Roman" w:cs="Arial" w:ascii="Arial" w:hAnsi="Arial"/>
                <w:color w:val="000000"/>
                <w:sz w:val="13"/>
                <w:szCs w:val="13"/>
                <w:vertAlign w:val="superscript"/>
                <w:lang w:val="en-GB" w:eastAsia="en-GB"/>
              </w:rPr>
              <w:t>-1</w:t>
            </w:r>
          </w:p>
        </w:tc>
        <w:tc>
          <w:tcPr>
            <w:tcW w:w="110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annual</w:t>
            </w:r>
          </w:p>
        </w:tc>
        <w:tc>
          <w:tcPr>
            <w:tcW w:w="137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time</w:t>
            </w:r>
          </w:p>
        </w:tc>
        <w:tc>
          <w:tcPr>
            <w:tcW w:w="293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This is the net mass flux of carbon between land and atmosphere calculated as photosynthesis MINUS the sum of plant and soil respiration, and carbon fluxes from fire. If your model includes other relevant fluxes such as reproduction, please include in the calculation as appropriate. Positive flux is into the land.</w:t>
            </w:r>
          </w:p>
        </w:tc>
      </w:tr>
      <w:tr>
        <w:trPr>
          <w:trHeight w:val="525" w:hRule="atLeast"/>
        </w:trPr>
        <w:tc>
          <w:tcPr>
            <w:tcW w:w="9339" w:type="dxa"/>
            <w:gridSpan w:val="6"/>
            <w:tcBorders>
              <w:top w:val="single" w:sz="8" w:space="0" w:color="000000"/>
              <w:left w:val="single" w:sz="8" w:space="0" w:color="000000"/>
              <w:bottom w:val="single" w:sz="8" w:space="0" w:color="000000"/>
              <w:right w:val="single" w:sz="8" w:space="0" w:color="000000"/>
            </w:tcBorders>
          </w:tcPr>
          <w:p>
            <w:pPr>
              <w:pStyle w:val="Normal"/>
              <w:widowControl w:val="false"/>
              <w:ind w:firstLine="720"/>
              <w:rPr>
                <w:rFonts w:ascii="Times New Roman" w:hAnsi="Times New Roman" w:eastAsia="Times New Roman" w:cs="Times New Roman"/>
                <w:lang w:val="en-GB" w:eastAsia="en-GB"/>
              </w:rPr>
            </w:pPr>
            <w:r>
              <w:rPr>
                <w:rFonts w:eastAsia="Times New Roman" w:cs="Arial" w:ascii="Arial" w:hAnsi="Arial"/>
                <w:color w:val="000000"/>
                <w:sz w:val="26"/>
                <w:szCs w:val="26"/>
                <w:lang w:val="en-GB" w:eastAsia="en-GB"/>
              </w:rPr>
              <w:t>Note (esp. for global runs): Any other variables related to drought stress (MDK comment: “For the LPJ type assumption, I would also collect the nutrient variable, i.e. the one that is used with water stress to determine root/leaf allocation”</w:t>
            </w:r>
          </w:p>
        </w:tc>
      </w:tr>
    </w:tbl>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spacing w:before="0" w:after="240"/>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p>
      <w:pPr>
        <w:pStyle w:val="Normal"/>
        <w:spacing w:before="0" w:after="240"/>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p>
      <w:pPr>
        <w:pStyle w:val="Normal"/>
        <w:spacing w:before="0" w:after="240"/>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p>
      <w:pPr>
        <w:pStyle w:val="Normal"/>
        <w:spacing w:before="0" w:after="240"/>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p>
      <w:pPr>
        <w:pStyle w:val="Normal"/>
        <w:spacing w:before="0" w:after="240"/>
        <w:rPr>
          <w:rFonts w:ascii="Times New Roman" w:hAnsi="Times New Roman" w:eastAsia="Times New Roman" w:cs="Times New Roman"/>
          <w:lang w:val="en-GB" w:eastAsia="en-GB"/>
          <w:ins w:id="10" w:author="Unknown Author" w:date="2023-01-17T10:15:24Z"/>
        </w:rPr>
      </w:pPr>
      <w:ins w:id="9" w:author="Unknown Author" w:date="2023-01-17T10:15:24Z">
        <w:r>
          <w:rPr>
            <w:rFonts w:eastAsia="Times New Roman" w:cs="Times New Roman" w:ascii="Times New Roman" w:hAnsi="Times New Roman"/>
            <w:lang w:val="en-GB" w:eastAsia="en-GB"/>
          </w:rPr>
        </w:r>
      </w:ins>
    </w:p>
    <w:p>
      <w:pPr>
        <w:pStyle w:val="Normal"/>
        <w:spacing w:before="0" w:after="240"/>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p>
      <w:pPr>
        <w:pStyle w:val="Normal"/>
        <w:spacing w:before="0" w:after="240"/>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highlight w:val="green"/>
          <w:lang w:val="en-GB" w:eastAsia="en-GB"/>
        </w:rPr>
        <w:t>Calibration targets (in CAPITALS):</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Compare/calibrate output against</w:t>
      </w:r>
    </w:p>
    <w:p>
      <w:pPr>
        <w:pStyle w:val="Normal"/>
        <w:ind w:left="720" w:hanging="360"/>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1)    Biome-specific regrowth curves (</w:t>
      </w:r>
      <w:r>
        <w:rPr>
          <w:rFonts w:eastAsia="Times New Roman" w:cs="Arial" w:ascii="Arial" w:hAnsi="Arial"/>
          <w:color w:val="000000"/>
          <w:sz w:val="22"/>
          <w:szCs w:val="22"/>
          <w:highlight w:val="green"/>
          <w:lang w:val="en-GB" w:eastAsia="en-GB"/>
        </w:rPr>
        <w:t>REGROWTH</w:t>
      </w:r>
      <w:r>
        <w:rPr>
          <w:rFonts w:eastAsia="Times New Roman" w:cs="Arial" w:ascii="Arial" w:hAnsi="Arial"/>
          <w:color w:val="000000"/>
          <w:sz w:val="22"/>
          <w:szCs w:val="22"/>
          <w:lang w:val="en-GB" w:eastAsia="en-GB"/>
        </w:rPr>
        <w:t>)</w:t>
      </w:r>
    </w:p>
    <w:p>
      <w:pPr>
        <w:pStyle w:val="Normal"/>
        <w:ind w:left="720" w:hanging="360"/>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xml:space="preserve">2)    biomass measurements, at single site old growth forest from that biome (EQ. </w:t>
      </w:r>
      <w:r>
        <w:rPr>
          <w:rFonts w:eastAsia="Times New Roman" w:cs="Arial" w:ascii="Arial" w:hAnsi="Arial"/>
          <w:color w:val="000000"/>
          <w:sz w:val="22"/>
          <w:szCs w:val="22"/>
          <w:highlight w:val="green"/>
          <w:lang w:val="en-GB" w:eastAsia="en-GB"/>
        </w:rPr>
        <w:t>BIOMASS DYNAMCIS</w:t>
      </w:r>
      <w:r>
        <w:rPr>
          <w:rFonts w:eastAsia="Times New Roman" w:cs="Arial" w:ascii="Arial" w:hAnsi="Arial"/>
          <w:color w:val="000000"/>
          <w:sz w:val="22"/>
          <w:szCs w:val="22"/>
          <w:lang w:val="en-GB" w:eastAsia="en-GB"/>
        </w:rPr>
        <w:t>)</w:t>
      </w:r>
    </w:p>
    <w:p>
      <w:pPr>
        <w:pStyle w:val="Normal"/>
        <w:ind w:left="720" w:hanging="360"/>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3)    stand structure from the same single old growth forest site (STAND_STRUCTURE)</w:t>
      </w:r>
    </w:p>
    <w:p>
      <w:pPr>
        <w:pStyle w:val="Normal"/>
        <w:ind w:left="1440" w:hanging="360"/>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xml:space="preserve">a.     </w:t>
      </w:r>
      <w:r>
        <w:rPr>
          <w:rFonts w:eastAsia="Times New Roman" w:cs="Arial" w:ascii="Arial" w:hAnsi="Arial"/>
          <w:color w:val="000000"/>
          <w:sz w:val="22"/>
          <w:szCs w:val="22"/>
          <w:highlight w:val="green"/>
          <w:lang w:val="en-GB" w:eastAsia="en-GB"/>
        </w:rPr>
        <w:t>NSTEM_SIZE</w:t>
      </w:r>
    </w:p>
    <w:p>
      <w:pPr>
        <w:pStyle w:val="Normal"/>
        <w:ind w:left="1440" w:hanging="360"/>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xml:space="preserve">b.     </w:t>
      </w:r>
      <w:r>
        <w:rPr>
          <w:rFonts w:eastAsia="Times New Roman" w:cs="Arial" w:ascii="Arial" w:hAnsi="Arial"/>
          <w:color w:val="000000"/>
          <w:sz w:val="22"/>
          <w:szCs w:val="22"/>
          <w:highlight w:val="green"/>
          <w:lang w:val="en-GB" w:eastAsia="en-GB"/>
        </w:rPr>
        <w:t>CWOOD_SIZE</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Pick as many or the four calibration targets as possible, as specified below:</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u w:val="single"/>
          <w:shd w:fill="FFFF00" w:val="clear"/>
          <w:lang w:val="en-GB" w:eastAsia="en-GB"/>
        </w:rPr>
        <w:t>REGROWTH</w:t>
      </w:r>
      <w:r>
        <w:rPr>
          <w:rFonts w:eastAsia="Times New Roman" w:cs="Arial" w:ascii="Arial" w:hAnsi="Arial"/>
          <w:b/>
          <w:bCs/>
          <w:color w:val="000000"/>
          <w:sz w:val="22"/>
          <w:szCs w:val="22"/>
          <w:u w:val="single"/>
          <w:lang w:val="en-GB" w:eastAsia="en-GB"/>
        </w:rPr>
        <w:t>:</w:t>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Data:</w:t>
      </w:r>
      <w:r>
        <w:rPr>
          <w:rFonts w:eastAsia="Times New Roman" w:cs="Arial" w:ascii="Arial" w:hAnsi="Arial"/>
          <w:color w:val="000000"/>
          <w:sz w:val="22"/>
          <w:szCs w:val="22"/>
          <w:lang w:val="en-GB" w:eastAsia="en-GB"/>
        </w:rPr>
        <w:t xml:space="preserve"> 20-year average value.</w:t>
      </w:r>
    </w:p>
    <w:p>
      <w:pPr>
        <w:pStyle w:val="Normal"/>
        <w:rPr>
          <w:rFonts w:ascii="Arial" w:hAnsi="Arial" w:eastAsia="Times New Roman" w:cs="Arial"/>
          <w:color w:val="000000"/>
          <w:sz w:val="22"/>
          <w:szCs w:val="22"/>
          <w:lang w:val="en-GB" w:eastAsia="en-GB"/>
        </w:rPr>
      </w:pPr>
      <w:r>
        <w:rPr>
          <w:rFonts w:eastAsia="Times New Roman" w:cs="Arial" w:ascii="Arial" w:hAnsi="Arial"/>
          <w:b/>
          <w:bCs/>
          <w:color w:val="000000"/>
          <w:sz w:val="22"/>
          <w:szCs w:val="22"/>
          <w:shd w:fill="FFFF00" w:val="clear"/>
          <w:lang w:val="en-GB" w:eastAsia="en-GB"/>
        </w:rPr>
        <w:t>Model output:</w:t>
      </w:r>
      <w:r>
        <w:rPr>
          <w:rFonts w:eastAsia="Times New Roman" w:cs="Arial" w:ascii="Arial" w:hAnsi="Arial"/>
          <w:color w:val="000000"/>
          <w:sz w:val="22"/>
          <w:szCs w:val="22"/>
          <w:shd w:fill="FFFF00" w:val="clear"/>
          <w:lang w:val="en-GB" w:eastAsia="en-GB"/>
        </w:rPr>
        <w:t xml:space="preserve"> </w:t>
      </w:r>
      <w:r>
        <w:rPr>
          <w:rFonts w:eastAsia="Times New Roman" w:cs="Arial" w:ascii="Arial" w:hAnsi="Arial"/>
          <w:b/>
          <w:bCs/>
          <w:color w:val="000000"/>
          <w:sz w:val="22"/>
          <w:szCs w:val="22"/>
          <w:shd w:fill="FFFF00" w:val="clear"/>
          <w:lang w:val="en-GB" w:eastAsia="en-GB"/>
        </w:rPr>
        <w:t>cveg*0.75 or AGB</w:t>
      </w:r>
      <w:r>
        <w:rPr>
          <w:rFonts w:eastAsia="Times New Roman" w:cs="Arial" w:ascii="Arial" w:hAnsi="Arial"/>
          <w:b/>
          <w:bCs/>
          <w:color w:val="000000"/>
          <w:sz w:val="22"/>
          <w:szCs w:val="22"/>
          <w:lang w:val="en-GB" w:eastAsia="en-GB"/>
        </w:rPr>
        <w:t xml:space="preserve"> </w:t>
      </w:r>
      <w:r>
        <w:rPr>
          <w:rFonts w:eastAsia="Times New Roman" w:cs="Arial" w:ascii="Arial" w:hAnsi="Arial"/>
          <w:color w:val="000000"/>
          <w:sz w:val="22"/>
          <w:szCs w:val="22"/>
          <w:lang w:val="en-GB" w:eastAsia="en-GB"/>
        </w:rPr>
        <w:t> should fall within that range for the year bins (mido´points are given in the benchmak files for plotting: 10,30,50,90,110,130,150,…Your model will have all years since disturbance, so you can eyeball the goodness, by simply plotting the output into the graph, like this: red is the data and black/blue model output (you will probably only have one black line):</w:t>
      </w:r>
    </w:p>
    <w:p>
      <w:pPr>
        <w:pStyle w:val="Normal"/>
        <w:rPr>
          <w:rFonts w:ascii="Times New Roman" w:hAnsi="Times New Roman" w:eastAsia="Times New Roman" w:cs="Times New Roman"/>
          <w:lang w:val="en-GB" w:eastAsia="en-GB"/>
        </w:rPr>
      </w:pPr>
      <w:r>
        <w:rPr/>
        <w:drawing>
          <wp:inline distT="0" distB="0" distL="0" distR="0">
            <wp:extent cx="2984500" cy="1930400"/>
            <wp:effectExtent l="0" t="0" r="0" b="0"/>
            <wp:docPr id="2"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hart&#10;&#10;Description automatically generated"/>
                    <pic:cNvPicPr>
                      <a:picLocks noChangeAspect="1" noChangeArrowheads="1"/>
                    </pic:cNvPicPr>
                  </pic:nvPicPr>
                  <pic:blipFill>
                    <a:blip r:embed="rId5"/>
                    <a:stretch>
                      <a:fillRect/>
                    </a:stretch>
                  </pic:blipFill>
                  <pic:spPr bwMode="auto">
                    <a:xfrm>
                      <a:off x="0" y="0"/>
                      <a:ext cx="2984500" cy="1930400"/>
                    </a:xfrm>
                    <a:prstGeom prst="rect">
                      <a:avLst/>
                    </a:prstGeom>
                  </pic:spPr>
                </pic:pic>
              </a:graphicData>
            </a:graphic>
          </wp:inline>
        </w:drawing>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Please note that the target for the Boreal Forest is going to change, but you can use the one provided one as a starting point for now.</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u w:val="single"/>
          <w:shd w:fill="FFFF00" w:val="clear"/>
          <w:lang w:val="en-GB" w:eastAsia="en-GB"/>
        </w:rPr>
        <w:t>EQ. BIOMASS DYNAMICS</w:t>
      </w:r>
      <w:r>
        <w:rPr>
          <w:rFonts w:eastAsia="Times New Roman" w:cs="Arial" w:ascii="Arial" w:hAnsi="Arial"/>
          <w:b/>
          <w:bCs/>
          <w:color w:val="000000"/>
          <w:sz w:val="22"/>
          <w:szCs w:val="22"/>
          <w:u w:val="single"/>
          <w:lang w:val="en-GB" w:eastAsia="en-GB"/>
        </w:rPr>
        <w:t>:</w:t>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Data:</w:t>
      </w:r>
      <w:r>
        <w:rPr>
          <w:rFonts w:eastAsia="Times New Roman" w:cs="Arial" w:ascii="Arial" w:hAnsi="Arial"/>
          <w:color w:val="000000"/>
          <w:sz w:val="22"/>
          <w:szCs w:val="22"/>
          <w:lang w:val="en-GB" w:eastAsia="en-GB"/>
        </w:rPr>
        <w:t xml:space="preserve"> depending on site, single year census or average census year.</w:t>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shd w:fill="FFFF00" w:val="clear"/>
          <w:lang w:val="en-GB" w:eastAsia="en-GB"/>
        </w:rPr>
        <w:t>Model output:</w:t>
      </w:r>
      <w:r>
        <w:rPr>
          <w:rFonts w:eastAsia="Times New Roman" w:cs="Arial" w:ascii="Arial" w:hAnsi="Arial"/>
          <w:color w:val="000000"/>
          <w:sz w:val="22"/>
          <w:szCs w:val="22"/>
          <w:shd w:fill="FFFF00" w:val="clear"/>
          <w:lang w:val="en-GB" w:eastAsia="en-GB"/>
        </w:rPr>
        <w:t xml:space="preserve"> </w:t>
      </w:r>
      <w:r>
        <w:rPr>
          <w:rFonts w:eastAsia="Times New Roman" w:cs="Arial" w:ascii="Arial" w:hAnsi="Arial"/>
          <w:b/>
          <w:bCs/>
          <w:color w:val="000000"/>
          <w:sz w:val="22"/>
          <w:szCs w:val="22"/>
          <w:shd w:fill="FFFF00" w:val="clear"/>
          <w:lang w:val="en-GB" w:eastAsia="en-GB"/>
        </w:rPr>
        <w:t>cveg*0.75 or AGB</w:t>
      </w:r>
      <w:r>
        <w:rPr>
          <w:rFonts w:eastAsia="Times New Roman" w:cs="Arial" w:ascii="Arial" w:hAnsi="Arial"/>
          <w:color w:val="000000"/>
          <w:sz w:val="22"/>
          <w:szCs w:val="22"/>
          <w:lang w:val="en-GB" w:eastAsia="en-GB"/>
        </w:rPr>
        <w:t xml:space="preserve"> should fall within the range of the data most of the time, </w:t>
      </w:r>
      <w:r>
        <w:rPr>
          <w:rFonts w:eastAsia="Times New Roman" w:cs="Arial" w:ascii="Arial" w:hAnsi="Arial"/>
          <w:color w:val="000000"/>
          <w:sz w:val="22"/>
          <w:szCs w:val="22"/>
          <w:shd w:fill="FFFF00" w:val="clear"/>
          <w:lang w:val="en-GB" w:eastAsia="en-GB"/>
        </w:rPr>
        <w:t>when at equilibrium</w:t>
      </w:r>
      <w:r>
        <w:rPr>
          <w:rFonts w:eastAsia="Times New Roman" w:cs="Arial" w:ascii="Arial" w:hAnsi="Arial"/>
          <w:color w:val="000000"/>
          <w:sz w:val="22"/>
          <w:szCs w:val="22"/>
          <w:lang w:val="en-GB" w:eastAsia="en-GB"/>
        </w:rPr>
        <w:t xml:space="preserve"> (e.g., probably starting from simulation year 300+, depending on the model).</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u w:val="single"/>
          <w:shd w:fill="FFFF00" w:val="clear"/>
          <w:lang w:val="en-GB" w:eastAsia="en-GB"/>
        </w:rPr>
        <w:t>STAND STRUCTURE – NSTEM_SIZE</w:t>
      </w:r>
      <w:r>
        <w:rPr>
          <w:rFonts w:eastAsia="Times New Roman" w:cs="Arial" w:ascii="Arial" w:hAnsi="Arial"/>
          <w:b/>
          <w:bCs/>
          <w:color w:val="000000"/>
          <w:sz w:val="22"/>
          <w:szCs w:val="22"/>
          <w:u w:val="single"/>
          <w:lang w:val="en-GB" w:eastAsia="en-GB"/>
        </w:rPr>
        <w:t>:</w:t>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Data:</w:t>
      </w:r>
      <w:r>
        <w:rPr>
          <w:rFonts w:eastAsia="Times New Roman" w:cs="Arial" w:ascii="Arial" w:hAnsi="Arial"/>
          <w:color w:val="000000"/>
          <w:sz w:val="22"/>
          <w:szCs w:val="22"/>
          <w:lang w:val="en-GB" w:eastAsia="en-GB"/>
        </w:rPr>
        <w:t xml:space="preserve"> depending on the site: BIA: max, min and median value, derived from 5 sites; BCI; 10th, and 90</w:t>
      </w:r>
      <w:r>
        <w:rPr>
          <w:rFonts w:eastAsia="Times New Roman" w:cs="Arial" w:ascii="Arial" w:hAnsi="Arial"/>
          <w:color w:val="000000"/>
          <w:sz w:val="13"/>
          <w:szCs w:val="13"/>
          <w:vertAlign w:val="superscript"/>
          <w:lang w:val="en-GB" w:eastAsia="en-GB"/>
        </w:rPr>
        <w:t>th</w:t>
      </w:r>
      <w:r>
        <w:rPr>
          <w:rFonts w:eastAsia="Times New Roman" w:cs="Arial" w:ascii="Arial" w:hAnsi="Arial"/>
          <w:color w:val="000000"/>
          <w:sz w:val="22"/>
          <w:szCs w:val="22"/>
          <w:lang w:val="en-GB" w:eastAsia="en-GB"/>
        </w:rPr>
        <w:t xml:space="preserve"> percentile, median. Values from bootstrapping using 100ha subsets of single site.</w:t>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shd w:fill="FFFF00" w:val="clear"/>
          <w:lang w:val="en-GB" w:eastAsia="en-GB"/>
        </w:rPr>
        <w:t>Model output:</w:t>
      </w:r>
      <w:r>
        <w:rPr>
          <w:rFonts w:eastAsia="Times New Roman" w:cs="Arial" w:ascii="Arial" w:hAnsi="Arial"/>
          <w:color w:val="000000"/>
          <w:sz w:val="22"/>
          <w:szCs w:val="22"/>
          <w:shd w:fill="FFFF00" w:val="clear"/>
          <w:lang w:val="en-GB" w:eastAsia="en-GB"/>
        </w:rPr>
        <w:t xml:space="preserve"> </w:t>
      </w:r>
      <w:r>
        <w:rPr>
          <w:rFonts w:eastAsia="Times New Roman" w:cs="Arial" w:ascii="Arial" w:hAnsi="Arial"/>
          <w:b/>
          <w:bCs/>
          <w:color w:val="000000"/>
          <w:sz w:val="22"/>
          <w:szCs w:val="22"/>
          <w:shd w:fill="FFFF00" w:val="clear"/>
          <w:lang w:val="en-GB" w:eastAsia="en-GB"/>
        </w:rPr>
        <w:t>nstem_size</w:t>
      </w:r>
      <w:r>
        <w:rPr>
          <w:rFonts w:eastAsia="Times New Roman" w:cs="Arial" w:ascii="Arial" w:hAnsi="Arial"/>
          <w:b/>
          <w:bCs/>
          <w:color w:val="000000"/>
          <w:sz w:val="22"/>
          <w:szCs w:val="22"/>
          <w:lang w:val="en-GB" w:eastAsia="en-GB"/>
        </w:rPr>
        <w:t xml:space="preserve"> </w:t>
      </w:r>
      <w:r>
        <w:rPr>
          <w:rFonts w:eastAsia="Times New Roman" w:cs="Arial" w:ascii="Arial" w:hAnsi="Arial"/>
          <w:color w:val="000000"/>
          <w:sz w:val="22"/>
          <w:szCs w:val="22"/>
          <w:shd w:fill="FFFF00" w:val="clear"/>
          <w:lang w:val="en-GB" w:eastAsia="en-GB"/>
        </w:rPr>
        <w:t>of the last simulation year (420) should fall within the range specific to the site (see data).</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For some sites/DBH-classes, data is marked with NA, there are no observations for this, but still report your outputs for this.  </w:t>
      </w:r>
    </w:p>
    <w:p>
      <w:pPr>
        <w:pStyle w:val="Normal"/>
        <w:rPr>
          <w:rFonts w:ascii="Arial" w:hAnsi="Arial" w:eastAsia="Times New Roman" w:cs="Arial"/>
          <w:color w:val="000000"/>
          <w:sz w:val="22"/>
          <w:szCs w:val="22"/>
          <w:lang w:val="en-GB" w:eastAsia="en-GB"/>
        </w:rPr>
      </w:pPr>
      <w:r>
        <w:rPr>
          <w:rFonts w:eastAsia="Times New Roman" w:cs="Arial" w:ascii="Arial" w:hAnsi="Arial"/>
          <w:color w:val="000000"/>
          <w:sz w:val="22"/>
          <w:szCs w:val="22"/>
          <w:lang w:val="en-GB" w:eastAsia="en-GB"/>
        </w:rPr>
        <w:t>Please note that the target for BCI may change a bit, but you can use this one as a starting point for now.</w:t>
      </w:r>
    </w:p>
    <w:p>
      <w:pPr>
        <w:pStyle w:val="Normal"/>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p>
      <w:pPr>
        <w:pStyle w:val="Normal"/>
        <w:rPr>
          <w:rFonts w:ascii="Times New Roman" w:hAnsi="Times New Roman" w:eastAsia="Times New Roman" w:cs="Times New Roman"/>
          <w:lang w:val="en-GB" w:eastAsia="en-GB"/>
          <w:ins w:id="11" w:author="Unknown Author" w:date="2023-01-17T10:58:50Z"/>
        </w:rPr>
      </w:pPr>
      <w:r>
        <w:rPr>
          <w:rFonts w:eastAsia="Times New Roman" w:cs="Arial" w:ascii="Arial" w:hAnsi="Arial"/>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p>
      <w:pPr>
        <w:pStyle w:val="Normal"/>
        <w:rPr>
          <w:highlight w:val="none"/>
          <w:shd w:fill="FFFF00" w:val="clear"/>
        </w:rPr>
      </w:pPr>
      <w:r>
        <w:rPr>
          <w:rFonts w:eastAsia="Times New Roman" w:cs="Arial" w:ascii="Arial" w:hAnsi="Arial"/>
          <w:b/>
          <w:bCs/>
          <w:color w:val="000000"/>
          <w:sz w:val="22"/>
          <w:szCs w:val="22"/>
          <w:u w:val="single"/>
          <w:shd w:fill="FFFF00" w:val="clear"/>
          <w:lang w:val="en-GB" w:eastAsia="en-GB"/>
        </w:rPr>
        <w:t>STAND STRUCTURE – CWOOD_SIZE:</w:t>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Data:</w:t>
      </w:r>
      <w:r>
        <w:rPr>
          <w:rFonts w:eastAsia="Times New Roman" w:cs="Arial" w:ascii="Arial" w:hAnsi="Arial"/>
          <w:color w:val="000000"/>
          <w:sz w:val="22"/>
          <w:szCs w:val="22"/>
          <w:lang w:val="en-GB" w:eastAsia="en-GB"/>
        </w:rPr>
        <w:t xml:space="preserve"> depending on the site: BIA: max, min and median value, derived from 5 sites; BCI; 10th, and 90</w:t>
      </w:r>
      <w:r>
        <w:rPr>
          <w:rFonts w:eastAsia="Times New Roman" w:cs="Arial" w:ascii="Arial" w:hAnsi="Arial"/>
          <w:color w:val="000000"/>
          <w:sz w:val="13"/>
          <w:szCs w:val="13"/>
          <w:vertAlign w:val="superscript"/>
          <w:lang w:val="en-GB" w:eastAsia="en-GB"/>
        </w:rPr>
        <w:t>th</w:t>
      </w:r>
      <w:r>
        <w:rPr>
          <w:rFonts w:eastAsia="Times New Roman" w:cs="Arial" w:ascii="Arial" w:hAnsi="Arial"/>
          <w:color w:val="000000"/>
          <w:sz w:val="22"/>
          <w:szCs w:val="22"/>
          <w:lang w:val="en-GB" w:eastAsia="en-GB"/>
        </w:rPr>
        <w:t xml:space="preserve"> percentile, median. Values from bootstrapping using 100ha subsets of single site.</w:t>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shd w:fill="FFFF00" w:val="clear"/>
          <w:lang w:val="en-GB" w:eastAsia="en-GB"/>
        </w:rPr>
        <w:t>Model output:</w:t>
      </w:r>
      <w:r>
        <w:rPr>
          <w:rFonts w:eastAsia="Times New Roman" w:cs="Arial" w:ascii="Arial" w:hAnsi="Arial"/>
          <w:color w:val="000000"/>
          <w:sz w:val="22"/>
          <w:szCs w:val="22"/>
          <w:shd w:fill="FFFF00" w:val="clear"/>
          <w:lang w:val="en-GB" w:eastAsia="en-GB"/>
        </w:rPr>
        <w:t xml:space="preserve"> </w:t>
      </w:r>
      <w:r>
        <w:rPr>
          <w:rFonts w:eastAsia="Times New Roman" w:cs="Arial" w:ascii="Arial" w:hAnsi="Arial"/>
          <w:b/>
          <w:bCs/>
          <w:color w:val="000000"/>
          <w:sz w:val="22"/>
          <w:szCs w:val="22"/>
          <w:shd w:fill="FFFF00" w:val="clear"/>
          <w:lang w:val="en-GB" w:eastAsia="en-GB"/>
        </w:rPr>
        <w:t>cwood_size</w:t>
      </w:r>
      <w:r>
        <w:rPr>
          <w:rFonts w:eastAsia="Times New Roman" w:cs="Arial" w:ascii="Arial" w:hAnsi="Arial"/>
          <w:color w:val="000000"/>
          <w:sz w:val="22"/>
          <w:szCs w:val="22"/>
          <w:shd w:fill="FFFF00" w:val="clear"/>
          <w:lang w:val="en-GB" w:eastAsia="en-GB"/>
        </w:rPr>
        <w:t xml:space="preserve"> of the last simulation year</w:t>
      </w:r>
      <w:r>
        <w:rPr>
          <w:rFonts w:eastAsia="Times New Roman" w:cs="Arial" w:ascii="Arial" w:hAnsi="Arial"/>
          <w:color w:val="000000"/>
          <w:sz w:val="22"/>
          <w:szCs w:val="22"/>
          <w:lang w:val="en-GB" w:eastAsia="en-GB"/>
        </w:rPr>
        <w:t>, should roughly fall within the range specific to the site (see data).</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For some sites/DBH-classes, data is marked with NA, there are no observations for this, but still report your outputs for this.  </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Please note that the target for BCI may change a bit, but you can use this one as a starting point for now.</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Arial" w:hAnsi="Arial" w:eastAsia="Times New Roman" w:cs="Arial"/>
          <w:color w:val="000000"/>
          <w:sz w:val="22"/>
          <w:szCs w:val="22"/>
          <w:lang w:val="en-GB" w:eastAsia="en-GB"/>
          <w:del w:id="12" w:author="Unknown Author" w:date="2023-01-17T11:01:33Z"/>
        </w:rPr>
      </w:pPr>
      <w:r>
        <w:rPr>
          <w:rFonts w:eastAsia="Times New Roman" w:cs="Arial" w:ascii="Arial" w:hAnsi="Arial"/>
          <w:color w:val="000000"/>
          <w:sz w:val="22"/>
          <w:szCs w:val="22"/>
          <w:lang w:val="en-GB" w:eastAsia="en-GB"/>
        </w:rPr>
        <w:t> </w:t>
      </w:r>
    </w:p>
    <w:p>
      <w:pPr>
        <w:pStyle w:val="Normal"/>
        <w:rPr>
          <w:rFonts w:ascii="Arial" w:hAnsi="Arial" w:eastAsia="Times New Roman" w:cs="Arial"/>
          <w:color w:val="000000"/>
          <w:sz w:val="22"/>
          <w:szCs w:val="22"/>
          <w:lang w:val="en-GB" w:eastAsia="en-GB"/>
        </w:rPr>
      </w:pPr>
      <w:r>
        <w:rPr>
          <w:rFonts w:eastAsia="Times New Roman" w:cs="Arial" w:ascii="Arial" w:hAnsi="Arial"/>
          <w:color w:val="000000"/>
          <w:sz w:val="22"/>
          <w:szCs w:val="22"/>
          <w:lang w:val="en-GB" w:eastAsia="en-GB"/>
        </w:rPr>
      </w:r>
    </w:p>
    <w:p>
      <w:pPr>
        <w:pStyle w:val="Normal"/>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r>
        <w:rPr/>
        <w:drawing>
          <wp:inline distT="0" distB="0" distL="0" distR="0">
            <wp:extent cx="3588385" cy="5234940"/>
            <wp:effectExtent l="0" t="0" r="0" b="0"/>
            <wp:docPr id="3"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hart&#10;&#10;Description automatically generated"/>
                    <pic:cNvPicPr>
                      <a:picLocks noChangeAspect="1" noChangeArrowheads="1"/>
                    </pic:cNvPicPr>
                  </pic:nvPicPr>
                  <pic:blipFill>
                    <a:blip r:embed="rId6"/>
                    <a:stretch>
                      <a:fillRect/>
                    </a:stretch>
                  </pic:blipFill>
                  <pic:spPr bwMode="auto">
                    <a:xfrm>
                      <a:off x="0" y="0"/>
                      <a:ext cx="3588385" cy="5234940"/>
                    </a:xfrm>
                    <a:prstGeom prst="rect">
                      <a:avLst/>
                    </a:prstGeom>
                  </pic:spPr>
                </pic:pic>
              </a:graphicData>
            </a:graphic>
          </wp:inline>
        </w:drawing>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xml:space="preserve">Fig1. Benchmark /calibration targets REGROWTH AND BIOMASS DYNAMICS for Tropics and Temperate biomes, alongside equilibrium biomass dynamics at respresentative old-growth forest sites (BIA = Bialowieza, BCI = Barro Colorado Island. </w:t>
      </w:r>
      <w:r>
        <w:rPr>
          <w:rFonts w:eastAsia="Times New Roman" w:cs="Arial" w:ascii="Arial" w:hAnsi="Arial"/>
          <w:b/>
          <w:bCs/>
          <w:color w:val="000000"/>
          <w:sz w:val="22"/>
          <w:szCs w:val="22"/>
          <w:lang w:val="en-GB" w:eastAsia="en-GB"/>
        </w:rPr>
        <w:t>Note that AGB is in kgCm2! And that this is woody carbon biomass only.</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widowControl/>
        <w:suppressAutoHyphens w:val="true"/>
        <w:bidi w:val="0"/>
        <w:spacing w:before="0" w:after="0"/>
        <w:jc w:val="left"/>
        <w:rPr>
          <w:rFonts w:ascii="Arial" w:hAnsi="Arial" w:eastAsia="Times New Roman" w:cs="Arial"/>
          <w:color w:val="000000"/>
          <w:sz w:val="22"/>
          <w:szCs w:val="22"/>
          <w:lang w:val="en-GB" w:eastAsia="en-GB"/>
        </w:rPr>
      </w:pPr>
      <w:del w:id="13" w:author="Unknown Author" w:date="2023-01-17T11:02:10Z">
        <w:r>
          <w:rPr>
            <w:rFonts w:eastAsia="Times New Roman" w:cs="Arial" w:ascii="Arial" w:hAnsi="Arial"/>
            <w:color w:val="000000"/>
            <w:sz w:val="22"/>
            <w:szCs w:val="22"/>
            <w:lang w:val="en-GB" w:eastAsia="en-GB"/>
          </w:rPr>
          <w:delText> </w:delText>
        </w:r>
      </w:del>
    </w:p>
    <w:p>
      <w:pPr>
        <w:pStyle w:val="Normal"/>
        <w:rPr>
          <w:rFonts w:ascii="Arial" w:hAnsi="Arial" w:eastAsia="Times New Roman" w:cs="Arial"/>
          <w:color w:val="000000"/>
          <w:sz w:val="22"/>
          <w:szCs w:val="22"/>
          <w:lang w:val="en-GB" w:eastAsia="en-GB"/>
        </w:rPr>
      </w:pPr>
      <w:r>
        <w:rPr>
          <w:rFonts w:eastAsia="Times New Roman" w:cs="Arial" w:ascii="Arial" w:hAnsi="Arial"/>
          <w:color w:val="000000"/>
          <w:sz w:val="22"/>
          <w:szCs w:val="22"/>
          <w:lang w:val="en-GB" w:eastAsia="en-GB"/>
        </w:rPr>
      </w:r>
    </w:p>
    <w:p>
      <w:pPr>
        <w:pStyle w:val="Normal"/>
        <w:rPr>
          <w:rFonts w:ascii="Arial" w:hAnsi="Arial" w:eastAsia="Times New Roman" w:cs="Arial"/>
          <w:color w:val="000000"/>
          <w:sz w:val="22"/>
          <w:szCs w:val="22"/>
          <w:lang w:val="en-GB" w:eastAsia="en-GB"/>
        </w:rPr>
      </w:pPr>
      <w:r>
        <w:rPr/>
        <w:drawing>
          <wp:inline distT="0" distB="0" distL="0" distR="0">
            <wp:extent cx="3797300" cy="34925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7"/>
                    <a:srcRect l="0" t="0" r="0" b="9854"/>
                    <a:stretch>
                      <a:fillRect/>
                    </a:stretch>
                  </pic:blipFill>
                  <pic:spPr bwMode="auto">
                    <a:xfrm>
                      <a:off x="0" y="0"/>
                      <a:ext cx="3797300" cy="3492500"/>
                    </a:xfrm>
                    <a:prstGeom prst="rect">
                      <a:avLst/>
                    </a:prstGeom>
                  </pic:spPr>
                </pic:pic>
              </a:graphicData>
            </a:graphic>
          </wp:inline>
        </w:drawing>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xml:space="preserve">Fig2. Stand structure benchmarks/calibration targets. First row is BCI data and second row is BIA data. NSTEMS_SIZE is visualised twice here, once on a log axis. </w:t>
      </w:r>
      <w:r>
        <w:rPr>
          <w:rFonts w:eastAsia="Times New Roman" w:cs="Arial" w:ascii="Arial" w:hAnsi="Arial"/>
          <w:b/>
          <w:bCs/>
          <w:color w:val="000000"/>
          <w:sz w:val="22"/>
          <w:szCs w:val="22"/>
          <w:lang w:val="en-GB" w:eastAsia="en-GB"/>
        </w:rPr>
        <w:t>Note that CWOOD_SIZE for BCI may be subject to change, but get started with this for now</w:t>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Arial" w:hAnsi="Arial" w:eastAsia="Times New Roman" w:cs="Arial"/>
          <w:b/>
          <w:b/>
          <w:bCs/>
          <w:color w:val="000000"/>
          <w:sz w:val="22"/>
          <w:szCs w:val="22"/>
          <w:u w:val="single"/>
          <w:lang w:val="en-GB" w:eastAsia="en-GB"/>
        </w:rPr>
      </w:pPr>
      <w:r>
        <w:rPr>
          <w:rFonts w:eastAsia="Times New Roman" w:cs="Arial" w:ascii="Arial" w:hAnsi="Arial"/>
          <w:b/>
          <w:bCs/>
          <w:color w:val="000000"/>
          <w:sz w:val="22"/>
          <w:szCs w:val="22"/>
          <w:u w:val="single"/>
          <w:lang w:val="en-GB" w:eastAsia="en-GB"/>
        </w:rPr>
      </w:r>
      <w:r>
        <w:br w:type="page"/>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u w:val="single"/>
          <w:lang w:val="en-GB" w:eastAsia="en-GB"/>
        </w:rPr>
        <w:t>Dataset description:</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Times New Roman" w:hAnsi="Times New Roman" w:eastAsia="Times New Roman" w:cs="Times New Roman"/>
          <w:lang w:val="en-GB" w:eastAsia="en-GB"/>
        </w:rPr>
      </w:pPr>
      <w:bookmarkStart w:id="2" w:name="OLE_LINK58"/>
      <w:r>
        <w:rPr>
          <w:rFonts w:eastAsia="Times New Roman" w:cs="Arial" w:ascii="Arial" w:hAnsi="Arial"/>
          <w:b/>
          <w:bCs/>
          <w:color w:val="000000"/>
          <w:sz w:val="22"/>
          <w:szCs w:val="22"/>
          <w:lang w:val="en-GB" w:eastAsia="en-GB"/>
        </w:rPr>
        <w:t>benchmark_regrowth_and_eq_dynamics.csv</w:t>
      </w:r>
      <w:bookmarkEnd w:id="2"/>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xml:space="preserve">contains </w:t>
      </w:r>
      <w:r>
        <w:rPr>
          <w:rFonts w:eastAsia="Times New Roman" w:cs="Arial" w:ascii="Arial" w:hAnsi="Arial"/>
          <w:color w:val="000000"/>
          <w:kern w:val="0"/>
          <w:sz w:val="22"/>
          <w:szCs w:val="22"/>
          <w:lang w:val="en-GB" w:eastAsia="en-GB" w:bidi="ar-SA"/>
        </w:rPr>
        <w:t>benchmark</w:t>
      </w:r>
      <w:r>
        <w:rPr>
          <w:rFonts w:eastAsia="Times New Roman" w:cs="Arial" w:ascii="Arial" w:hAnsi="Arial"/>
          <w:color w:val="000000"/>
          <w:sz w:val="22"/>
          <w:szCs w:val="22"/>
          <w:lang w:val="en-GB" w:eastAsia="en-GB"/>
        </w:rPr>
        <w:t xml:space="preserve"> targets REGROWTH and EQ. BIOMASS DYNAMICS</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tbl>
      <w:tblPr>
        <w:tblW w:w="9340" w:type="dxa"/>
        <w:jc w:val="left"/>
        <w:tblInd w:w="0" w:type="dxa"/>
        <w:tblLayout w:type="fixed"/>
        <w:tblCellMar>
          <w:top w:w="100" w:type="dxa"/>
          <w:left w:w="100" w:type="dxa"/>
          <w:bottom w:w="100" w:type="dxa"/>
          <w:right w:w="100" w:type="dxa"/>
        </w:tblCellMar>
        <w:tblLook w:val="04a0" w:noHBand="0" w:noVBand="1" w:firstColumn="1" w:lastRow="0" w:lastColumn="0" w:firstRow="1"/>
      </w:tblPr>
      <w:tblGrid>
        <w:gridCol w:w="2191"/>
        <w:gridCol w:w="7148"/>
      </w:tblGrid>
      <w:tr>
        <w:trPr>
          <w:trHeight w:val="470" w:hRule="atLeast"/>
        </w:trPr>
        <w:tc>
          <w:tcPr>
            <w:tcW w:w="219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File header names</w:t>
            </w:r>
          </w:p>
        </w:tc>
        <w:tc>
          <w:tcPr>
            <w:tcW w:w="7148"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Description</w:t>
            </w:r>
          </w:p>
        </w:tc>
      </w:tr>
      <w:tr>
        <w:trPr>
          <w:trHeight w:val="1205" w:hRule="atLeast"/>
        </w:trPr>
        <w:tc>
          <w:tcPr>
            <w:tcW w:w="219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"bin_ranges"   </w:t>
            </w:r>
          </w:p>
        </w:tc>
        <w:tc>
          <w:tcPr>
            <w:tcW w:w="7148"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upper and lower range of 20 year data bins “(“ = up to, and “[“ = includes. E.g.     “(20,40]” includes all values &gt;20, and &lt;= 40.</w:t>
            </w:r>
          </w:p>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tc>
      </w:tr>
      <w:tr>
        <w:trPr>
          <w:trHeight w:val="710" w:hRule="atLeast"/>
        </w:trPr>
        <w:tc>
          <w:tcPr>
            <w:tcW w:w="219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"bin_num"     </w:t>
            </w:r>
          </w:p>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tc>
        <w:tc>
          <w:tcPr>
            <w:tcW w:w="7148"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Mid point of 20 year data bins. This is the point to compare your model against</w:t>
            </w:r>
          </w:p>
        </w:tc>
      </w:tr>
      <w:tr>
        <w:trPr>
          <w:trHeight w:val="980" w:hRule="atLeast"/>
        </w:trPr>
        <w:tc>
          <w:tcPr>
            <w:tcW w:w="219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"AGB_kgCm2_med"</w:t>
            </w:r>
          </w:p>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tc>
        <w:tc>
          <w:tcPr>
            <w:tcW w:w="7148"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Median value of 20-year binned observations of aboveground woody biomass biomass. Equivalent model output variable is cveg*0.75 or AGB.</w:t>
            </w:r>
          </w:p>
        </w:tc>
      </w:tr>
      <w:tr>
        <w:trPr>
          <w:trHeight w:val="1025" w:hRule="atLeast"/>
        </w:trPr>
        <w:tc>
          <w:tcPr>
            <w:tcW w:w="219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"AGB_kgCm2_10"</w:t>
            </w:r>
          </w:p>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tc>
        <w:tc>
          <w:tcPr>
            <w:tcW w:w="7148"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10</w:t>
            </w:r>
            <w:r>
              <w:rPr>
                <w:rFonts w:eastAsia="Times New Roman" w:cs="Arial" w:ascii="Arial" w:hAnsi="Arial"/>
                <w:color w:val="000000"/>
                <w:sz w:val="13"/>
                <w:szCs w:val="13"/>
                <w:vertAlign w:val="superscript"/>
                <w:lang w:val="en-GB" w:eastAsia="en-GB"/>
              </w:rPr>
              <w:t>th</w:t>
            </w:r>
            <w:r>
              <w:rPr>
                <w:rFonts w:eastAsia="Times New Roman" w:cs="Arial" w:ascii="Arial" w:hAnsi="Arial"/>
                <w:color w:val="000000"/>
                <w:sz w:val="22"/>
                <w:szCs w:val="22"/>
                <w:lang w:val="en-GB" w:eastAsia="en-GB"/>
              </w:rPr>
              <w:t xml:space="preserve"> percentile of of 20-year binned observations of aboveground woody biomass biomass. Equivalent model output variable is cveg*0.75 or AGB</w:t>
            </w:r>
          </w:p>
        </w:tc>
      </w:tr>
      <w:tr>
        <w:trPr>
          <w:trHeight w:val="1025" w:hRule="atLeast"/>
        </w:trPr>
        <w:tc>
          <w:tcPr>
            <w:tcW w:w="219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"AGB_kgCm2_90"</w:t>
            </w:r>
          </w:p>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tc>
        <w:tc>
          <w:tcPr>
            <w:tcW w:w="7148"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90</w:t>
            </w:r>
            <w:r>
              <w:rPr>
                <w:rFonts w:eastAsia="Times New Roman" w:cs="Arial" w:ascii="Arial" w:hAnsi="Arial"/>
                <w:color w:val="000000"/>
                <w:sz w:val="13"/>
                <w:szCs w:val="13"/>
                <w:vertAlign w:val="superscript"/>
                <w:lang w:val="en-GB" w:eastAsia="en-GB"/>
              </w:rPr>
              <w:t>th</w:t>
            </w:r>
            <w:r>
              <w:rPr>
                <w:rFonts w:eastAsia="Times New Roman" w:cs="Arial" w:ascii="Arial" w:hAnsi="Arial"/>
                <w:color w:val="000000"/>
                <w:sz w:val="22"/>
                <w:szCs w:val="22"/>
                <w:lang w:val="en-GB" w:eastAsia="en-GB"/>
              </w:rPr>
              <w:t xml:space="preserve"> percentile of of 20-year binned observations of aboveground woody biomass biomass. Equivalent model output variable is cveg*0.75 or AGB</w:t>
            </w:r>
          </w:p>
        </w:tc>
      </w:tr>
      <w:tr>
        <w:trPr>
          <w:trHeight w:val="710" w:hRule="atLeast"/>
        </w:trPr>
        <w:tc>
          <w:tcPr>
            <w:tcW w:w="219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"Biome"</w:t>
            </w:r>
          </w:p>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tc>
        <w:tc>
          <w:tcPr>
            <w:tcW w:w="7148"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Data originates from either Tropical, Temperate or Boreal biomes.</w:t>
            </w:r>
          </w:p>
        </w:tc>
      </w:tr>
      <w:tr>
        <w:trPr>
          <w:trHeight w:val="965" w:hRule="atLeast"/>
        </w:trPr>
        <w:tc>
          <w:tcPr>
            <w:tcW w:w="2191"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"final"</w:t>
            </w:r>
          </w:p>
        </w:tc>
        <w:tc>
          <w:tcPr>
            <w:tcW w:w="7148"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w:t>
            </w:r>
            <w:r>
              <w:rPr>
                <w:rFonts w:eastAsia="Times New Roman" w:cs="Arial" w:ascii="Arial" w:hAnsi="Arial"/>
                <w:color w:val="000000"/>
                <w:sz w:val="22"/>
                <w:szCs w:val="22"/>
                <w:lang w:val="en-GB" w:eastAsia="en-GB"/>
              </w:rPr>
              <w:t>Y’ = final version of data. ‘N’ = potentially not final version, so use for now (already reasonable best guess), but be prepared to change.</w:t>
            </w:r>
          </w:p>
        </w:tc>
      </w:tr>
    </w:tbl>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Arial" w:hAnsi="Arial" w:eastAsia="Times New Roman" w:cs="Arial"/>
          <w:b/>
          <w:b/>
          <w:bCs/>
          <w:color w:val="000000"/>
          <w:sz w:val="22"/>
          <w:szCs w:val="22"/>
          <w:lang w:val="en-GB" w:eastAsia="en-GB"/>
        </w:rPr>
      </w:pPr>
      <w:r>
        <w:rPr>
          <w:rFonts w:eastAsia="Times New Roman" w:cs="Arial" w:ascii="Arial" w:hAnsi="Arial"/>
          <w:b/>
          <w:bCs/>
          <w:color w:val="000000"/>
          <w:sz w:val="22"/>
          <w:szCs w:val="22"/>
          <w:lang w:val="en-GB" w:eastAsia="en-GB"/>
        </w:rPr>
      </w:r>
      <w:r>
        <w:br w:type="page"/>
      </w:r>
    </w:p>
    <w:p>
      <w:pPr>
        <w:pStyle w:val="Normal"/>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benchmark_stand_structure.csv</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contains benachmark targets STAND_STRUCTURE:NSTEMS_SIZE and STAND_STRUCTURE:CWOOD_SIZE.</w:t>
      </w:r>
    </w:p>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tbl>
      <w:tblPr>
        <w:tblW w:w="9340" w:type="dxa"/>
        <w:jc w:val="left"/>
        <w:tblInd w:w="0" w:type="dxa"/>
        <w:tblLayout w:type="fixed"/>
        <w:tblCellMar>
          <w:top w:w="100" w:type="dxa"/>
          <w:left w:w="100" w:type="dxa"/>
          <w:bottom w:w="100" w:type="dxa"/>
          <w:right w:w="100" w:type="dxa"/>
        </w:tblCellMar>
        <w:tblLook w:val="04a0" w:noHBand="0" w:noVBand="1" w:firstColumn="1" w:lastRow="0" w:lastColumn="0" w:firstRow="1"/>
      </w:tblPr>
      <w:tblGrid>
        <w:gridCol w:w="3070"/>
        <w:gridCol w:w="6269"/>
      </w:tblGrid>
      <w:tr>
        <w:trPr>
          <w:trHeight w:val="470" w:hRule="atLeast"/>
        </w:trPr>
        <w:tc>
          <w:tcPr>
            <w:tcW w:w="307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File header names</w:t>
            </w:r>
          </w:p>
        </w:tc>
        <w:tc>
          <w:tcPr>
            <w:tcW w:w="6269"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b/>
                <w:bCs/>
                <w:color w:val="000000"/>
                <w:sz w:val="22"/>
                <w:szCs w:val="22"/>
                <w:lang w:val="en-GB" w:eastAsia="en-GB"/>
              </w:rPr>
              <w:t>Description</w:t>
            </w:r>
          </w:p>
        </w:tc>
      </w:tr>
      <w:tr>
        <w:trPr>
          <w:trHeight w:val="710" w:hRule="atLeast"/>
        </w:trPr>
        <w:tc>
          <w:tcPr>
            <w:tcW w:w="307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xml:space="preserve">"dbh_classes_num"       </w:t>
            </w:r>
          </w:p>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tc>
        <w:tc>
          <w:tcPr>
            <w:tcW w:w="6269"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Numeric type of dbh classes for quick plotting.</w:t>
            </w:r>
          </w:p>
        </w:tc>
      </w:tr>
      <w:tr>
        <w:trPr>
          <w:trHeight w:val="710" w:hRule="atLeast"/>
        </w:trPr>
        <w:tc>
          <w:tcPr>
            <w:tcW w:w="307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xml:space="preserve">  </w:t>
            </w:r>
            <w:r>
              <w:rPr>
                <w:rFonts w:eastAsia="Times New Roman" w:cs="Arial" w:ascii="Arial" w:hAnsi="Arial"/>
                <w:color w:val="000000"/>
                <w:sz w:val="22"/>
                <w:szCs w:val="22"/>
                <w:lang w:val="en-GB" w:eastAsia="en-GB"/>
              </w:rPr>
              <w:t xml:space="preserve">"dbh_classes"            </w:t>
            </w:r>
          </w:p>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tc>
        <w:tc>
          <w:tcPr>
            <w:tcW w:w="6269"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Dbh classes as in the protocol</w:t>
            </w:r>
          </w:p>
        </w:tc>
      </w:tr>
      <w:tr>
        <w:trPr>
          <w:trHeight w:val="710" w:hRule="atLeast"/>
        </w:trPr>
        <w:tc>
          <w:tcPr>
            <w:tcW w:w="307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xml:space="preserve">"nstem_size_ha.1"         </w:t>
            </w:r>
          </w:p>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tc>
        <w:tc>
          <w:tcPr>
            <w:tcW w:w="6269"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Median nstem_size (Stem number by size clas)s in count /ha</w:t>
            </w:r>
          </w:p>
        </w:tc>
      </w:tr>
      <w:tr>
        <w:trPr>
          <w:trHeight w:val="710" w:hRule="atLeast"/>
        </w:trPr>
        <w:tc>
          <w:tcPr>
            <w:tcW w:w="307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"nstem_size_upper_ha.1"  </w:t>
            </w:r>
          </w:p>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tc>
        <w:tc>
          <w:tcPr>
            <w:tcW w:w="6269"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Upper observed limit for nstem_size</w:t>
            </w:r>
          </w:p>
        </w:tc>
      </w:tr>
      <w:tr>
        <w:trPr>
          <w:trHeight w:val="710" w:hRule="atLeast"/>
        </w:trPr>
        <w:tc>
          <w:tcPr>
            <w:tcW w:w="307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"nstem_size_lower_ha.1" </w:t>
            </w:r>
          </w:p>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tc>
        <w:tc>
          <w:tcPr>
            <w:tcW w:w="6269"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Lower observed limit for nstem_size</w:t>
            </w:r>
          </w:p>
        </w:tc>
      </w:tr>
      <w:tr>
        <w:trPr>
          <w:trHeight w:val="710" w:hRule="atLeast"/>
        </w:trPr>
        <w:tc>
          <w:tcPr>
            <w:tcW w:w="307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xml:space="preserve">"cwood_size_kgCm.2"       </w:t>
            </w:r>
          </w:p>
        </w:tc>
        <w:tc>
          <w:tcPr>
            <w:tcW w:w="6269"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Median carbon mass in aboveground wood, by sizeclass in kgC m-2</w:t>
            </w:r>
          </w:p>
        </w:tc>
      </w:tr>
      <w:tr>
        <w:trPr>
          <w:trHeight w:val="470" w:hRule="atLeast"/>
        </w:trPr>
        <w:tc>
          <w:tcPr>
            <w:tcW w:w="307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"cwood_size_upper_kgCm.2"</w:t>
            </w:r>
          </w:p>
        </w:tc>
        <w:tc>
          <w:tcPr>
            <w:tcW w:w="6269"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Upper observed limit</w:t>
            </w:r>
          </w:p>
        </w:tc>
      </w:tr>
      <w:tr>
        <w:trPr>
          <w:trHeight w:val="470" w:hRule="atLeast"/>
        </w:trPr>
        <w:tc>
          <w:tcPr>
            <w:tcW w:w="307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"cwood_size_lower_kgCm.2"</w:t>
            </w:r>
          </w:p>
        </w:tc>
        <w:tc>
          <w:tcPr>
            <w:tcW w:w="6269"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Lower observed limit</w:t>
            </w:r>
          </w:p>
        </w:tc>
      </w:tr>
      <w:tr>
        <w:trPr>
          <w:trHeight w:val="470" w:hRule="atLeast"/>
        </w:trPr>
        <w:tc>
          <w:tcPr>
            <w:tcW w:w="307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xml:space="preserve"> </w:t>
            </w:r>
            <w:r>
              <w:rPr>
                <w:rFonts w:eastAsia="Times New Roman" w:cs="Arial" w:ascii="Arial" w:hAnsi="Arial"/>
                <w:color w:val="000000"/>
                <w:sz w:val="22"/>
                <w:szCs w:val="22"/>
                <w:lang w:val="en-GB" w:eastAsia="en-GB"/>
              </w:rPr>
              <w:t>"site" </w:t>
            </w:r>
          </w:p>
        </w:tc>
        <w:tc>
          <w:tcPr>
            <w:tcW w:w="6269"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BCI or BIA, later also FIN</w:t>
            </w:r>
          </w:p>
        </w:tc>
      </w:tr>
      <w:tr>
        <w:trPr>
          <w:trHeight w:val="1205" w:hRule="atLeast"/>
        </w:trPr>
        <w:tc>
          <w:tcPr>
            <w:tcW w:w="307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w:t>
            </w:r>
            <w:r>
              <w:rPr>
                <w:rFonts w:eastAsia="Times New Roman" w:cs="Arial" w:ascii="Arial" w:hAnsi="Arial"/>
                <w:color w:val="000000"/>
                <w:sz w:val="22"/>
                <w:szCs w:val="22"/>
                <w:lang w:val="en-GB" w:eastAsia="en-GB"/>
              </w:rPr>
              <w:t>final</w:t>
            </w:r>
          </w:p>
        </w:tc>
        <w:tc>
          <w:tcPr>
            <w:tcW w:w="6269"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Y’ = final version of data. ‘N’ = potentially not final version, so use for now (already a very good guess), but be prepared to change.</w:t>
            </w:r>
          </w:p>
        </w:tc>
      </w:tr>
      <w:tr>
        <w:trPr>
          <w:trHeight w:val="470" w:hRule="atLeast"/>
        </w:trPr>
        <w:tc>
          <w:tcPr>
            <w:tcW w:w="307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tc>
        <w:tc>
          <w:tcPr>
            <w:tcW w:w="6269"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tc>
      </w:tr>
    </w:tbl>
    <w:p>
      <w:pPr>
        <w:pStyle w:val="Normal"/>
        <w:rPr>
          <w:rFonts w:ascii="Times New Roman" w:hAnsi="Times New Roman" w:eastAsia="Times New Roman" w:cs="Times New Roman"/>
          <w:lang w:val="en-GB" w:eastAsia="en-GB"/>
        </w:rPr>
      </w:pPr>
      <w:r>
        <w:rPr>
          <w:rFonts w:eastAsia="Times New Roman" w:cs="Arial" w:ascii="Arial" w:hAnsi="Arial"/>
          <w:color w:val="000000"/>
          <w:sz w:val="22"/>
          <w:szCs w:val="22"/>
          <w:lang w:val="en-GB" w:eastAsia="en-GB"/>
        </w:rPr>
        <w:t> </w:t>
      </w:r>
    </w:p>
    <w:p>
      <w:pPr>
        <w:pStyle w:val="Normal"/>
        <w:rPr>
          <w:rFonts w:ascii="Times New Roman" w:hAnsi="Times New Roman" w:eastAsia="Times New Roman" w:cs="Times New Roman"/>
          <w:lang w:val="en-GB" w:eastAsia="en-GB"/>
        </w:rPr>
      </w:pPr>
      <w:r>
        <w:rPr>
          <w:rFonts w:eastAsia="Times New Roman" w:cs="Arial" w:ascii="Arial" w:hAnsi="Arial"/>
          <w:color w:val="000000"/>
          <w:sz w:val="16"/>
          <w:szCs w:val="16"/>
          <w:lang w:val="en-GB" w:eastAsia="en-GB"/>
        </w:rPr>
        <w:t> </w:t>
      </w:r>
    </w:p>
    <w:p>
      <w:pPr>
        <w:pStyle w:val="Normal"/>
        <w:rPr>
          <w:rFonts w:ascii="Times New Roman" w:hAnsi="Times New Roman" w:eastAsia="Times New Roman" w:cs="Times New Roman"/>
          <w:lang w:val="en-GB" w:eastAsia="en-GB"/>
        </w:rPr>
      </w:pPr>
      <w:r>
        <w:rPr>
          <w:rFonts w:eastAsia="Times New Roman" w:cs="Times New Roman" w:ascii="Times New Roman" w:hAnsi="Times New Roman"/>
          <w:lang w:val="en-GB" w:eastAsia="en-GB"/>
        </w:rPr>
      </w:r>
    </w:p>
    <w:p>
      <w:pPr>
        <w:pStyle w:val="Normal"/>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Weng, Ensheng (GISS-6110)[TRUSTEES OF COLUMBIA UNIVERSITY]" w:date="2022-11-23T15:06:00Z" w:initials="WE(6OCU">
    <w:p>
      <w:r>
        <w:rPr>
          <w:rFonts w:ascii="Liberation Serif" w:hAnsi="Liberation Serif" w:eastAsia="DejaVu Sans" w:cs="Noto Sans Arabic UI"/>
          <w:sz w:val="20"/>
          <w:szCs w:val="20"/>
          <w:lang w:val="en-US" w:eastAsia="en-US" w:bidi="en-US"/>
        </w:rPr>
        <w:t>Woody growth can be output at a daily time step. Mortality is for the whole tree.</w:t>
      </w:r>
    </w:p>
  </w:comment>
  <w:comment w:id="1" w:author="Weng, Ensheng (GISS-6110)[TRUSTEES OF COLUMBIA UNIVERSITY]" w:date="2022-11-23T15:08:00Z" w:initials="WE(6OCU">
    <w:p>
      <w:r>
        <w:rPr>
          <w:rFonts w:ascii="Liberation Serif" w:hAnsi="Liberation Serif" w:eastAsia="DejaVu Sans" w:cs="Noto Sans Arabic UI"/>
          <w:sz w:val="20"/>
          <w:szCs w:val="20"/>
          <w:lang w:val="en-US" w:eastAsia="en-US" w:bidi="en-US"/>
        </w:rPr>
        <w:t>No stable coexistence in each single patch, but it is possible in a grid cell because the patches can be at different successional stages.</w:t>
      </w:r>
    </w:p>
  </w:comment>
  <w:comment w:id="3" w:author="Weng, Ensheng (GISS-6110)[TRUSTEES OF COLUMBIA UNIVERSITY]" w:date="2022-11-23T15:10:00Z" w:initials="WE(6OCU">
    <w:p>
      <w:r>
        <w:rPr>
          <w:rFonts w:ascii="Liberation Serif" w:hAnsi="Liberation Serif" w:eastAsia="DejaVu Sans" w:cs="Noto Sans Arabic UI"/>
          <w:sz w:val="20"/>
          <w:szCs w:val="20"/>
          <w:lang w:val="en-US" w:eastAsia="en-US" w:bidi="en-US"/>
        </w:rPr>
        <w:t>Initial conditions: PFTs, seedling density, soil carbon and nitrogen?</w:t>
      </w:r>
    </w:p>
  </w:comment>
  <w:comment w:id="2" w:author="Weng, Ensheng (GISS-6110)[TRUSTEES OF COLUMBIA UNIVERSITY]" w:date="2022-11-23T15:12:00Z" w:initials="WE(6OCU">
    <w:p>
      <w:r>
        <w:rPr>
          <w:rFonts w:ascii="Liberation Serif" w:hAnsi="Liberation Serif" w:eastAsia="DejaVu Sans" w:cs="Noto Sans Arabic UI"/>
          <w:sz w:val="20"/>
          <w:szCs w:val="20"/>
          <w:lang w:val="en-US" w:eastAsia="en-US" w:bidi="en-US"/>
        </w:rPr>
        <w:t>Initial SOM is important because it defines the nitrogen availability.</w:t>
      </w:r>
    </w:p>
  </w:comment>
  <w:comment w:id="6" w:author="Weng, Ensheng (GISS-6110)[TRUSTEES OF COLUMBIA UNIVERSITY]" w:date="2022-11-23T15:14:00Z" w:initials="WE(6OCU">
    <w:p>
      <w:r>
        <w:rPr>
          <w:rFonts w:ascii="Liberation Serif" w:hAnsi="Liberation Serif" w:eastAsia="DejaVu Sans" w:cs="Noto Sans Arabic UI"/>
          <w:sz w:val="20"/>
          <w:szCs w:val="20"/>
          <w:lang w:val="en-US" w:eastAsia="en-US" w:bidi="en-US"/>
        </w:rPr>
        <w:t>It needs around 400~600 years to get to the equilibrium state of forest structure.</w:t>
      </w:r>
    </w:p>
  </w:comment>
  <w:comment w:id="5" w:author="Weng, Ensheng (GISS-6110)[TRUSTEES OF COLUMBIA UNIVERSITY]" w:date="2022-11-23T15:15:00Z" w:initials="WE(6OCU">
    <w:p>
      <w:r>
        <w:rPr>
          <w:rFonts w:ascii="Liberation Serif" w:hAnsi="Liberation Serif" w:eastAsia="DejaVu Sans" w:cs="Noto Sans Arabic UI"/>
          <w:sz w:val="20"/>
          <w:szCs w:val="20"/>
          <w:lang w:val="en-US" w:eastAsia="en-US" w:bidi="en-US"/>
        </w:rPr>
        <w:t>So, the post pinup run (30 years) seems trivial.</w:t>
      </w:r>
    </w:p>
  </w:comment>
  <w:comment w:id="4" w:author="Weng, Ensheng (GISS-6110)[TRUSTEES OF COLUMBIA UNIVERSITY]" w:date="2022-11-23T15:20:00Z" w:initials="WE(6OCU">
    <w:p>
      <w:r>
        <w:rPr>
          <w:rFonts w:ascii="Liberation Serif" w:hAnsi="Liberation Serif" w:eastAsia="DejaVu Sans" w:cs="Noto Sans Arabic UI"/>
          <w:sz w:val="20"/>
          <w:szCs w:val="20"/>
          <w:lang w:val="en-US" w:eastAsia="en-US" w:bidi="en-US"/>
        </w:rPr>
        <w:t>You can estimate the time of equilibrium with equation: 1- exp (-mu*t), where mu is mortality rate, and t is time year. It must be close to 1.</w:t>
      </w:r>
    </w:p>
  </w:comment>
  <w:comment w:id="7" w:author="Weng, Ensheng (GISS-6110)[TRUSTEES OF COLUMBIA UNIVERSITY]" w:date="2022-11-23T15:27:00Z" w:initials="WE(6OCU">
    <w:p>
      <w:r>
        <w:rPr>
          <w:rFonts w:ascii="Liberation Serif" w:hAnsi="Liberation Serif" w:eastAsia="DejaVu Sans" w:cs="Noto Sans Arabic UI"/>
          <w:sz w:val="20"/>
          <w:szCs w:val="20"/>
          <w:lang w:val="en-US" w:eastAsia="en-US" w:bidi="en-US"/>
        </w:rPr>
        <w:t xml:space="preserve">So, for this design, we only get the equilibrium soil conditions (nitrogen and carbon). How to set the vegetation conditions is still an issue. </w:t>
      </w:r>
    </w:p>
    <w:p>
      <w:r>
        <w:rPr>
          <w:rFonts w:ascii="Liberation Serif" w:hAnsi="Liberation Serif" w:eastAsia="DejaVu Sans" w:cs="Noto Sans Arabic UI"/>
          <w:sz w:val="20"/>
          <w:szCs w:val="20"/>
          <w:lang w:val="en-US" w:eastAsia="en-US" w:bidi="en-US"/>
        </w:rPr>
        <w:t>I suggest to keep the short seedling (i.e., disturbance removes tall trees only).</w:t>
      </w:r>
    </w:p>
  </w:comment>
  <w:comment w:id="8" w:author="Weng, Ensheng (GISS-6110)[TRUSTEES OF COLUMBIA UNIVERSITY]" w:date="2022-11-23T15:02:00Z" w:initials="WE(6OCU">
    <w:p>
      <w:r>
        <w:rPr>
          <w:rFonts w:ascii="Liberation Serif" w:hAnsi="Liberation Serif" w:eastAsia="DejaVu Sans" w:cs="Noto Sans Arabic UI"/>
          <w:sz w:val="20"/>
          <w:szCs w:val="20"/>
          <w:lang w:val="en-US" w:eastAsia="en-US" w:bidi="en-US"/>
        </w:rPr>
        <w:t>In the standalone BiomeE, patch (also called “tile”) is the only land unit. The gridcell (i.e., landscape) is defined in GISS-BiomeE, where each grid has a couple of patches each with an area. For each patch, you can define different vegetation compositions. These patches are driven by the same climate forcing (the same grid).</w:t>
      </w:r>
    </w:p>
  </w:comment>
  <w:comment w:id="9" w:author="Weng, Ensheng (GISS-6110)[TRUSTEES OF COLUMBIA UNIVERSITY]" w:date="2022-11-23T15:04:00Z" w:initials="WE(6OCU">
    <w:p>
      <w:r>
        <w:rPr>
          <w:rFonts w:ascii="Liberation Serif" w:hAnsi="Liberation Serif" w:eastAsia="DejaVu Sans" w:cs="Noto Sans Arabic UI"/>
          <w:sz w:val="20"/>
          <w:szCs w:val="20"/>
          <w:lang w:val="en-US" w:eastAsia="en-US" w:bidi="en-US"/>
        </w:rPr>
        <w:t xml:space="preserve">Even in the </w:t>
      </w:r>
      <w:r>
        <w:rPr>
          <w:rFonts w:ascii="Liberation Serif" w:hAnsi="Liberation Serif" w:eastAsia="DejaVu Sans" w:cs="Noto Sans Arabic UI"/>
          <w:color w:val="C9211E"/>
          <w:sz w:val="20"/>
          <w:szCs w:val="20"/>
          <w:lang w:val="en-US" w:eastAsia="en-US" w:bidi="en-US"/>
        </w:rPr>
        <w:t>standalone BiomeE, it is easy to define a upper level land unit (i.e., grid cell). You just need to run through all patches.</w:t>
      </w:r>
    </w:p>
  </w:comment>
  <w:comment w:id="10" w:author="Weng, Ensheng (GISS-6110)[TRUSTEES OF COLUMBIA UNIVERSITY]" w:date="2022-11-23T21:20:00Z" w:initials="WE(6OCU">
    <w:p>
      <w:r>
        <w:rPr>
          <w:rFonts w:ascii="Liberation Serif" w:hAnsi="Liberation Serif" w:eastAsia="DejaVu Sans" w:cs="Noto Sans Arabic UI"/>
          <w:sz w:val="20"/>
          <w:szCs w:val="20"/>
          <w:lang w:val="en-US" w:eastAsia="en-US" w:bidi="en-US"/>
        </w:rPr>
        <w:t>My comments below are for the definition of PFTs (i.e., parameterizing then in multiple dimensions of the continuous parameter variables.</w:t>
      </w:r>
    </w:p>
  </w:comment>
  <w:comment w:id="12" w:author="Weng, Ensheng (GISS-6110)[TRUSTEES OF COLUMBIA UNIVERSITY]" w:date="2022-11-23T14:48:00Z" w:initials="WE(6OCU">
    <w:p>
      <w:r>
        <w:rPr>
          <w:rFonts w:ascii="Liberation Serif" w:hAnsi="Liberation Serif" w:eastAsia="DejaVu Sans" w:cs="Noto Sans Arabic UI"/>
          <w:sz w:val="20"/>
          <w:szCs w:val="20"/>
          <w:lang w:val="en-US" w:eastAsia="en-US" w:bidi="en-US"/>
        </w:rPr>
        <w:t>High Vcmax and high respiration rate</w:t>
      </w:r>
    </w:p>
  </w:comment>
  <w:comment w:id="11" w:author="Weng, Ensheng (GISS-6110)[TRUSTEES OF COLUMBIA UNIVERSITY]" w:date="2022-11-23T21:20:00Z" w:initials="WE(6OCU">
    <w:p>
      <w:r>
        <w:rPr>
          <w:rFonts w:ascii="Liberation Serif" w:hAnsi="Liberation Serif" w:eastAsia="DejaVu Sans" w:cs="Noto Sans Arabic UI"/>
          <w:sz w:val="20"/>
          <w:szCs w:val="20"/>
          <w:lang w:val="en-US" w:eastAsia="en-US" w:bidi="en-US"/>
        </w:rPr>
        <w:t>Also, high mortality rate</w:t>
      </w:r>
    </w:p>
  </w:comment>
  <w:comment w:id="13" w:author="Weng, Ensheng (GISS-6110)[TRUSTEES OF COLUMBIA UNIVERSITY]" w:date="2022-11-23T14:50:00Z" w:initials="WE(6OCU">
    <w:p>
      <w:r>
        <w:rPr>
          <w:rFonts w:ascii="Liberation Serif" w:hAnsi="Liberation Serif" w:eastAsia="DejaVu Sans" w:cs="Noto Sans Arabic UI"/>
          <w:sz w:val="20"/>
          <w:szCs w:val="20"/>
          <w:lang w:val="en-US" w:eastAsia="en-US" w:bidi="en-US"/>
        </w:rPr>
        <w:t>Low Vcmax, low respiration rate, low mortality rate (especially in understory)</w:t>
      </w:r>
    </w:p>
  </w:comment>
  <w:comment w:id="14" w:author="Weng, Ensheng (GISS-6110)[TRUSTEES OF COLUMBIA UNIVERSITY]" w:date="2022-11-23T14:52:00Z" w:initials="WE(6OCU">
    <w:p>
      <w:r>
        <w:rPr>
          <w:rFonts w:ascii="Liberation Serif" w:hAnsi="Liberation Serif" w:eastAsia="DejaVu Sans" w:cs="Noto Sans Arabic UI"/>
          <w:sz w:val="20"/>
          <w:szCs w:val="20"/>
          <w:lang w:val="en-US" w:eastAsia="en-US" w:bidi="en-US"/>
        </w:rPr>
        <w:t>Early, intermediate, and late successional species, respectively. Vcmax decreases in these three species, and so the mortality rates.</w:t>
      </w:r>
    </w:p>
  </w:comment>
  <w:comment w:id="15" w:author="Weng, Ensheng (GISS-6110)[TRUSTEES OF COLUMBIA UNIVERSITY]" w:date="2022-11-23T14:54:00Z" w:initials="WE(6OCU">
    <w:p>
      <w:r>
        <w:rPr>
          <w:rFonts w:ascii="Liberation Serif" w:hAnsi="Liberation Serif" w:eastAsia="DejaVu Sans" w:cs="Noto Sans Arabic UI"/>
          <w:sz w:val="20"/>
          <w:szCs w:val="20"/>
          <w:lang w:val="en-US" w:eastAsia="en-US" w:bidi="en-US"/>
        </w:rPr>
        <w:t>Similar as those in BIA, Vcmax is high for shade intolerant species and low for shade tolerant species. Tropical deciduous should be drought-deciduous. Grasses should be C4.</w:t>
      </w:r>
    </w:p>
  </w:comment>
  <w:comment w:id="16" w:author="Weng, Ensheng (GISS-6110)[TRUSTEES OF COLUMBIA UNIVERSITY]" w:date="2022-11-23T15:30:00Z" w:initials="WE(6OCU">
    <w:p>
      <w:r>
        <w:rPr>
          <w:rFonts w:ascii="Liberation Serif" w:hAnsi="Liberation Serif" w:eastAsia="DejaVu Sans" w:cs="Noto Sans Arabic UI"/>
          <w:sz w:val="20"/>
          <w:szCs w:val="20"/>
          <w:lang w:val="en-US" w:eastAsia="en-US" w:bidi="en-US"/>
        </w:rPr>
        <w:t>Interesting! The climate conditions are not independent year to year though.</w:t>
      </w:r>
    </w:p>
  </w:comment>
  <w:comment w:id="17" w:author="Weng, Ensheng (GISS-6110)[TRUSTEES OF COLUMBIA UNIVERSITY]" w:date="2022-11-23T21:18:00Z" w:initials="WE(6OCU">
    <w:p>
      <w:r>
        <w:rPr>
          <w:rFonts w:ascii="Liberation Serif" w:hAnsi="Liberation Serif" w:eastAsia="DejaVu Sans" w:cs="Noto Sans Arabic UI"/>
          <w:sz w:val="20"/>
          <w:szCs w:val="20"/>
          <w:lang w:val="en-US" w:eastAsia="en-US" w:bidi="en-US"/>
        </w:rPr>
        <w:t>Defined by mortality rate.</w:t>
      </w:r>
    </w:p>
  </w:comment>
  <w:comment w:id="18" w:author="Weng, Ensheng (GISS-6110)[TRUSTEES OF COLUMBIA UNIVERSITY]" w:date="2022-11-23T15:33:00Z" w:initials="WE(6OCU">
    <w:p>
      <w:r>
        <w:rPr>
          <w:rFonts w:ascii="Liberation Serif" w:hAnsi="Liberation Serif" w:eastAsia="DejaVu Sans" w:cs="Noto Sans Arabic UI"/>
          <w:sz w:val="20"/>
          <w:szCs w:val="20"/>
          <w:lang w:val="en-US" w:eastAsia="en-US" w:bidi="en-US"/>
        </w:rPr>
        <w:t>0.01 ~ 0.05, equivalent to the mean longevity of 100 to 20 years.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Roboto">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5"/>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d349af"/>
    <w:rPr>
      <w:color w:val="0000FF"/>
      <w:u w:val="single"/>
    </w:rPr>
  </w:style>
  <w:style w:type="character" w:styleId="Annotationreference">
    <w:name w:val="annotation reference"/>
    <w:basedOn w:val="DefaultParagraphFont"/>
    <w:uiPriority w:val="99"/>
    <w:semiHidden/>
    <w:unhideWhenUsed/>
    <w:qFormat/>
    <w:rsid w:val="003d44a1"/>
    <w:rPr>
      <w:sz w:val="16"/>
      <w:szCs w:val="16"/>
    </w:rPr>
  </w:style>
  <w:style w:type="character" w:styleId="CommentTextChar" w:customStyle="1">
    <w:name w:val="Comment Text Char"/>
    <w:basedOn w:val="DefaultParagraphFont"/>
    <w:link w:val="Annotationtext"/>
    <w:uiPriority w:val="99"/>
    <w:semiHidden/>
    <w:qFormat/>
    <w:rsid w:val="003d44a1"/>
    <w:rPr>
      <w:sz w:val="20"/>
      <w:szCs w:val="20"/>
    </w:rPr>
  </w:style>
  <w:style w:type="character" w:styleId="CommentSubjectChar" w:customStyle="1">
    <w:name w:val="Comment Subject Char"/>
    <w:basedOn w:val="CommentTextChar"/>
    <w:link w:val="Annotationsubject"/>
    <w:uiPriority w:val="99"/>
    <w:semiHidden/>
    <w:qFormat/>
    <w:rsid w:val="003d44a1"/>
    <w:rPr>
      <w:b/>
      <w:bCs/>
      <w:sz w:val="20"/>
      <w:szCs w:val="20"/>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NormalWeb">
    <w:name w:val="Normal (Web)"/>
    <w:basedOn w:val="Normal"/>
    <w:uiPriority w:val="99"/>
    <w:semiHidden/>
    <w:unhideWhenUsed/>
    <w:qFormat/>
    <w:rsid w:val="00d349af"/>
    <w:pPr>
      <w:spacing w:beforeAutospacing="1" w:afterAutospacing="1"/>
    </w:pPr>
    <w:rPr>
      <w:rFonts w:ascii="Times New Roman" w:hAnsi="Times New Roman" w:eastAsia="Times New Roman" w:cs="Times New Roman"/>
      <w:lang w:val="en-GB" w:eastAsia="en-GB"/>
    </w:rPr>
  </w:style>
  <w:style w:type="paragraph" w:styleId="Annotationtext">
    <w:name w:val="annotation text"/>
    <w:basedOn w:val="Normal"/>
    <w:link w:val="CommentTextChar"/>
    <w:uiPriority w:val="99"/>
    <w:semiHidden/>
    <w:unhideWhenUsed/>
    <w:qFormat/>
    <w:rsid w:val="003d44a1"/>
    <w:pPr/>
    <w:rPr>
      <w:sz w:val="20"/>
      <w:szCs w:val="20"/>
    </w:rPr>
  </w:style>
  <w:style w:type="paragraph" w:styleId="Annotationsubject">
    <w:name w:val="annotation subject"/>
    <w:basedOn w:val="Annotationtext"/>
    <w:next w:val="Annotationtext"/>
    <w:link w:val="CommentSubjectChar"/>
    <w:uiPriority w:val="99"/>
    <w:semiHidden/>
    <w:unhideWhenUsed/>
    <w:qFormat/>
    <w:rsid w:val="003d44a1"/>
    <w:pPr/>
    <w:rPr>
      <w:b/>
      <w:bCs/>
    </w:rPr>
  </w:style>
  <w:style w:type="paragraph" w:styleId="Revision">
    <w:name w:val="Revision"/>
    <w:uiPriority w:val="99"/>
    <w:semiHidden/>
    <w:qFormat/>
    <w:rsid w:val="003d44a1"/>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ao.org/3/I8661EN/i8661en.pdf" TargetMode="External"/><Relationship Id="rId3" Type="http://schemas.openxmlformats.org/officeDocument/2006/relationships/image" Target="media/image1.png"/><Relationship Id="rId4" Type="http://schemas.openxmlformats.org/officeDocument/2006/relationships/hyperlink" Target="https://lu.box.com/s/mt9s1j72axfef8d9oaj91k9tp2kdvvt3"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12863</TotalTime>
  <Application>LibreOffice/7.3.4.2$Linux_X86_64 LibreOffice_project/30$Build-2</Application>
  <AppVersion>15.0000</AppVersion>
  <Pages>14</Pages>
  <Words>2788</Words>
  <Characters>14915</Characters>
  <CharactersWithSpaces>17695</CharactersWithSpaces>
  <Paragraphs>346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2018-02-09T21:34:00Z</dcterms:created>
  <dc:creator>Microsoft Office User</dc:creator>
  <dc:description/>
  <dc:language>en-IE</dc:language>
  <cp:lastModifiedBy/>
  <dcterms:modified xsi:type="dcterms:W3CDTF">2023-02-07T19:09:42Z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file>